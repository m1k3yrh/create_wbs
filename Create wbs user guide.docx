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2625819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7439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Company"/>
                <w:id w:val="15524243"/>
                <w:placeholder>
                  <w:docPart w:val="E5CAB794165A4C07B12477CC634BE0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E74399" w:rsidRDefault="00E743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Accenture</w:t>
                    </w:r>
                  </w:p>
                </w:tc>
              </w:sdtContent>
            </w:sdt>
          </w:tr>
          <w:tr w:rsidR="00E7439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74399" w:rsidRDefault="00E74399" w:rsidP="00E7439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Create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wbs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user guide</w:t>
                    </w:r>
                  </w:p>
                </w:tc>
              </w:sdtContent>
            </w:sdt>
          </w:tr>
          <w:tr w:rsidR="00E7439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399" w:rsidRDefault="00E74399">
                <w:pPr>
                  <w:pStyle w:val="NoSpacing"/>
                  <w:jc w:val="center"/>
                </w:pPr>
              </w:p>
            </w:tc>
          </w:tr>
        </w:tbl>
        <w:p w:rsidR="00E74399" w:rsidRDefault="00E74399"/>
        <w:p w:rsidR="00E74399" w:rsidRDefault="00E74399"/>
        <w:p w:rsidR="00E74399" w:rsidRDefault="00E74399"/>
        <w:p w:rsidR="00E74399" w:rsidRDefault="00E7439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6B7F29" w:rsidRDefault="00DD2018" w:rsidP="00ED08EE">
      <w:pPr>
        <w:pStyle w:val="Heading1"/>
      </w:pPr>
      <w:r>
        <w:lastRenderedPageBreak/>
        <w:t>Introduction</w:t>
      </w:r>
    </w:p>
    <w:p w:rsidR="00B53F04" w:rsidRDefault="00DD2018" w:rsidP="006B7F29">
      <w:r>
        <w:t xml:space="preserve">This document aims at providing a simple user guide for the </w:t>
      </w:r>
      <w:proofErr w:type="spellStart"/>
      <w:r>
        <w:t>create_wbs</w:t>
      </w:r>
      <w:proofErr w:type="spellEnd"/>
      <w:r>
        <w:t xml:space="preserve"> script</w:t>
      </w:r>
      <w:r w:rsidR="00B53F04">
        <w:t>.</w:t>
      </w:r>
      <w:r w:rsidR="00CA3AAE">
        <w:t xml:space="preserve"> The </w:t>
      </w:r>
      <w:r w:rsidR="00BF7FC4">
        <w:t xml:space="preserve">document is internal to </w:t>
      </w:r>
      <w:r w:rsidR="008A5249">
        <w:t>Accenture Mobility Services. It is</w:t>
      </w:r>
      <w:r w:rsidR="00BF7FC4">
        <w:t xml:space="preserve"> targeted at</w:t>
      </w:r>
      <w:r w:rsidR="00CA3AAE">
        <w:t xml:space="preserve"> s</w:t>
      </w:r>
      <w:r w:rsidR="00BF7FC4">
        <w:t>oftware developers maintaining</w:t>
      </w:r>
      <w:r w:rsidR="00CA3AAE">
        <w:t xml:space="preserve"> the script </w:t>
      </w:r>
      <w:r w:rsidR="00BF7FC4">
        <w:t xml:space="preserve">and project managers managing project plans in RTC. </w:t>
      </w:r>
    </w:p>
    <w:p w:rsidR="00B53F04" w:rsidRDefault="00B53F04" w:rsidP="006B7F29"/>
    <w:p w:rsidR="00B53F04" w:rsidRDefault="00B53F04" w:rsidP="00ED08EE">
      <w:pPr>
        <w:pStyle w:val="Heading1"/>
      </w:pPr>
      <w:r>
        <w:t>Scope</w:t>
      </w:r>
    </w:p>
    <w:p w:rsidR="00FE6ED9" w:rsidRDefault="00D678ED" w:rsidP="00FE6ED9">
      <w:r>
        <w:t>In RTC, work items can be linked through a parent child relationship, allowing for pieces of work to be broken down in smaller refined work items. This is referred to as the work break</w:t>
      </w:r>
      <w:del w:id="0" w:author="Rhodes, Mike" w:date="2014-09-10T09:45:00Z">
        <w:r w:rsidDel="00186928">
          <w:delText xml:space="preserve"> </w:delText>
        </w:r>
      </w:del>
      <w:r>
        <w:t>down structure</w:t>
      </w:r>
      <w:ins w:id="1" w:author="Rhodes, Mike" w:date="2014-09-10T09:46:00Z">
        <w:r w:rsidR="00186928">
          <w:t xml:space="preserve"> (WBS)</w:t>
        </w:r>
      </w:ins>
      <w:r>
        <w:t xml:space="preserve">.  </w:t>
      </w:r>
      <w:r w:rsidR="0007163A">
        <w:t xml:space="preserve">Unfortunately the </w:t>
      </w:r>
      <w:r>
        <w:t>export</w:t>
      </w:r>
      <w:r w:rsidR="0007163A">
        <w:t>ed file</w:t>
      </w:r>
      <w:r>
        <w:t xml:space="preserve"> does not </w:t>
      </w:r>
      <w:r w:rsidR="0007163A">
        <w:t xml:space="preserve">visually capture this relationship; thus </w:t>
      </w:r>
      <w:r w:rsidR="00837A6F">
        <w:t xml:space="preserve">making it difficult to navigate the work items. </w:t>
      </w:r>
      <w:r w:rsidR="007E08DF">
        <w:t xml:space="preserve">The </w:t>
      </w:r>
      <w:proofErr w:type="spellStart"/>
      <w:r w:rsidR="007E08DF">
        <w:t>create_wbs</w:t>
      </w:r>
      <w:proofErr w:type="spellEnd"/>
      <w:r w:rsidR="007E08DF">
        <w:t xml:space="preserve"> script </w:t>
      </w:r>
      <w:r w:rsidR="004940FF">
        <w:t>enhances exported data</w:t>
      </w:r>
      <w:r w:rsidR="006B359E">
        <w:t xml:space="preserve"> by sorting the work items and grouping</w:t>
      </w:r>
      <w:r w:rsidR="005F6F8C">
        <w:t xml:space="preserve"> them in a work break down structure.</w:t>
      </w:r>
    </w:p>
    <w:p w:rsidR="005E6ACB" w:rsidRDefault="005E6ACB" w:rsidP="006B7F29"/>
    <w:p w:rsidR="006B7F29" w:rsidRDefault="000A0B6B" w:rsidP="000A0B6B">
      <w:pPr>
        <w:pStyle w:val="Heading1"/>
      </w:pPr>
      <w:r>
        <w:t>Prerequisites</w:t>
      </w:r>
    </w:p>
    <w:p w:rsidR="000A0B6B" w:rsidRDefault="000A0B6B" w:rsidP="006B7F29">
      <w:proofErr w:type="spellStart"/>
      <w:r>
        <w:t>Create_wbs</w:t>
      </w:r>
      <w:proofErr w:type="spellEnd"/>
      <w:r>
        <w:t xml:space="preserve"> is written in python and </w:t>
      </w:r>
      <w:proofErr w:type="spellStart"/>
      <w:r>
        <w:t>json</w:t>
      </w:r>
      <w:proofErr w:type="spellEnd"/>
      <w:r>
        <w:t xml:space="preserve"> and is available from the </w:t>
      </w:r>
      <w:proofErr w:type="spellStart"/>
      <w:r>
        <w:t>rtc_create_wbs</w:t>
      </w:r>
      <w:proofErr w:type="spellEnd"/>
      <w:r>
        <w:t xml:space="preserve"> git repository. Below are the software prerequisites for using this script:</w:t>
      </w:r>
    </w:p>
    <w:p w:rsidR="000A0B6B" w:rsidRDefault="006B7F29" w:rsidP="006B7F29">
      <w:pPr>
        <w:pStyle w:val="ListParagraph"/>
        <w:numPr>
          <w:ilvl w:val="0"/>
          <w:numId w:val="2"/>
        </w:numPr>
      </w:pPr>
      <w:r>
        <w:t xml:space="preserve">Git </w:t>
      </w:r>
      <w:r w:rsidR="000A0B6B">
        <w:t>installed</w:t>
      </w:r>
    </w:p>
    <w:p w:rsidR="00785C99" w:rsidRDefault="00781838" w:rsidP="006B7F29">
      <w:pPr>
        <w:pStyle w:val="ListParagraph"/>
        <w:numPr>
          <w:ilvl w:val="0"/>
          <w:numId w:val="2"/>
        </w:numPr>
      </w:pPr>
      <w:r>
        <w:t>A</w:t>
      </w:r>
      <w:r w:rsidR="006B7F29">
        <w:t xml:space="preserve">ccess </w:t>
      </w:r>
      <w:r w:rsidR="00B53F04">
        <w:t xml:space="preserve">to the </w:t>
      </w:r>
      <w:r w:rsidR="000A0B6B">
        <w:t>AMS HOF git infrastructure</w:t>
      </w:r>
    </w:p>
    <w:p w:rsidR="006B7F29" w:rsidRDefault="006B7F29" w:rsidP="006B7F29">
      <w:pPr>
        <w:pStyle w:val="ListParagraph"/>
        <w:numPr>
          <w:ilvl w:val="0"/>
          <w:numId w:val="2"/>
        </w:numPr>
      </w:pPr>
      <w:r>
        <w:t>RTC exp</w:t>
      </w:r>
      <w:r w:rsidR="00FB0D41">
        <w:t>ort</w:t>
      </w:r>
      <w:r w:rsidR="00E871CA">
        <w:t xml:space="preserve">ed </w:t>
      </w:r>
      <w:ins w:id="2" w:author="Rhodes, Mike" w:date="2014-09-10T09:46:00Z">
        <w:r w:rsidR="00186928">
          <w:t>c</w:t>
        </w:r>
      </w:ins>
      <w:del w:id="3" w:author="Rhodes, Mike" w:date="2014-09-10T09:46:00Z">
        <w:r w:rsidR="00E871CA" w:rsidDel="00186928">
          <w:delText>t</w:delText>
        </w:r>
      </w:del>
      <w:r w:rsidR="00E871CA">
        <w:t>sv file with the following</w:t>
      </w:r>
      <w:r w:rsidR="007B5770">
        <w:t xml:space="preserve"> manda</w:t>
      </w:r>
      <w:r w:rsidR="00494733">
        <w:t>to</w:t>
      </w:r>
      <w:r w:rsidR="007B5770">
        <w:t>ry</w:t>
      </w:r>
      <w:r w:rsidR="00E871CA">
        <w:t xml:space="preserve"> fields:</w:t>
      </w:r>
    </w:p>
    <w:p w:rsidR="00E871CA" w:rsidRDefault="006D7E05" w:rsidP="00E871CA">
      <w:pPr>
        <w:pStyle w:val="ListParagraph"/>
        <w:numPr>
          <w:ilvl w:val="1"/>
          <w:numId w:val="2"/>
        </w:numPr>
      </w:pPr>
      <w:r>
        <w:t>Planned f</w:t>
      </w:r>
      <w:r w:rsidR="00E871CA">
        <w:t>or</w:t>
      </w:r>
    </w:p>
    <w:p w:rsidR="00E871CA" w:rsidRDefault="00D85614" w:rsidP="00E871CA">
      <w:pPr>
        <w:pStyle w:val="ListParagraph"/>
        <w:numPr>
          <w:ilvl w:val="1"/>
          <w:numId w:val="2"/>
        </w:numPr>
      </w:pPr>
      <w:r>
        <w:t>Priority</w:t>
      </w:r>
    </w:p>
    <w:p w:rsidR="00D85614" w:rsidRDefault="00D85614" w:rsidP="00D85614">
      <w:pPr>
        <w:pStyle w:val="ListParagraph"/>
        <w:numPr>
          <w:ilvl w:val="1"/>
          <w:numId w:val="2"/>
        </w:numPr>
      </w:pPr>
      <w:r>
        <w:t xml:space="preserve">Rank </w:t>
      </w:r>
      <w:r w:rsidRPr="00D85614">
        <w:t>(relative to Priority)</w:t>
      </w:r>
    </w:p>
    <w:p w:rsidR="00D85614" w:rsidRDefault="00D85614" w:rsidP="00E871CA">
      <w:pPr>
        <w:pStyle w:val="ListParagraph"/>
        <w:numPr>
          <w:ilvl w:val="1"/>
          <w:numId w:val="2"/>
        </w:numPr>
      </w:pPr>
      <w:r>
        <w:t>Id</w:t>
      </w:r>
    </w:p>
    <w:p w:rsidR="00D85614" w:rsidRDefault="00D85614" w:rsidP="00E871CA">
      <w:pPr>
        <w:pStyle w:val="ListParagraph"/>
        <w:numPr>
          <w:ilvl w:val="1"/>
          <w:numId w:val="2"/>
        </w:numPr>
      </w:pPr>
      <w:r>
        <w:t>Parent</w:t>
      </w:r>
    </w:p>
    <w:p w:rsidR="006D7E05" w:rsidRDefault="006D7E05" w:rsidP="00E871CA">
      <w:pPr>
        <w:pStyle w:val="ListParagraph"/>
        <w:numPr>
          <w:ilvl w:val="1"/>
          <w:numId w:val="2"/>
        </w:numPr>
      </w:pPr>
      <w:r>
        <w:t>Type</w:t>
      </w:r>
    </w:p>
    <w:p w:rsidR="006D7E05" w:rsidRDefault="006D7E05" w:rsidP="00E871CA">
      <w:pPr>
        <w:pStyle w:val="ListParagraph"/>
        <w:numPr>
          <w:ilvl w:val="1"/>
          <w:numId w:val="2"/>
        </w:numPr>
      </w:pPr>
      <w:r>
        <w:t>Story points</w:t>
      </w:r>
    </w:p>
    <w:p w:rsidR="006B7F29" w:rsidRDefault="006B7F29" w:rsidP="006B7F29"/>
    <w:p w:rsidR="006B7F29" w:rsidRDefault="000A114F" w:rsidP="00E1451F">
      <w:pPr>
        <w:pStyle w:val="Heading2"/>
      </w:pPr>
      <w:r>
        <w:t>Python</w:t>
      </w:r>
    </w:p>
    <w:p w:rsidR="001343B6" w:rsidRDefault="00B16883" w:rsidP="009A0175">
      <w:pPr>
        <w:pStyle w:val="ListParagraph"/>
        <w:numPr>
          <w:ilvl w:val="0"/>
          <w:numId w:val="3"/>
        </w:numPr>
      </w:pPr>
      <w:r>
        <w:t>Download Python 3.3.5</w:t>
      </w:r>
      <w:r w:rsidR="006B7F29">
        <w:t xml:space="preserve"> from </w:t>
      </w:r>
      <w:hyperlink r:id="rId8" w:history="1">
        <w:r w:rsidR="001343B6" w:rsidRPr="001F39E3">
          <w:rPr>
            <w:rStyle w:val="Hyperlink"/>
          </w:rPr>
          <w:t>https://www.python.org/download/releases/3.3.5/</w:t>
        </w:r>
      </w:hyperlink>
    </w:p>
    <w:p w:rsidR="00E1451F" w:rsidRDefault="006B7F29" w:rsidP="009A0175">
      <w:pPr>
        <w:pStyle w:val="ListParagraph"/>
        <w:numPr>
          <w:ilvl w:val="0"/>
          <w:numId w:val="3"/>
        </w:numPr>
      </w:pPr>
      <w:r>
        <w:t>Follow installation process and remember the file path</w:t>
      </w:r>
    </w:p>
    <w:p w:rsidR="00480624" w:rsidRDefault="006B7F29" w:rsidP="006B7F29">
      <w:pPr>
        <w:pStyle w:val="ListParagraph"/>
        <w:numPr>
          <w:ilvl w:val="0"/>
          <w:numId w:val="3"/>
        </w:numPr>
      </w:pPr>
      <w:r>
        <w:t>Open Control Panel/System and Security/System/Advanced system settings</w:t>
      </w:r>
    </w:p>
    <w:p w:rsidR="00480624" w:rsidRDefault="00480624" w:rsidP="006B7F29">
      <w:pPr>
        <w:pStyle w:val="ListParagraph"/>
        <w:numPr>
          <w:ilvl w:val="0"/>
          <w:numId w:val="3"/>
        </w:numPr>
      </w:pPr>
      <w:r>
        <w:t xml:space="preserve">On the </w:t>
      </w:r>
      <w:r w:rsidR="006B7F29">
        <w:t>Advanced tab, click on Environment Variables</w:t>
      </w:r>
      <w:r>
        <w:t xml:space="preserve"> </w:t>
      </w:r>
    </w:p>
    <w:p w:rsidR="00480624" w:rsidRDefault="00480624" w:rsidP="006B7F29">
      <w:pPr>
        <w:pStyle w:val="ListParagraph"/>
        <w:numPr>
          <w:ilvl w:val="0"/>
          <w:numId w:val="3"/>
        </w:numPr>
      </w:pPr>
      <w:r>
        <w:t>Click on System variables</w:t>
      </w:r>
    </w:p>
    <w:p w:rsidR="006B7F29" w:rsidRDefault="00480624" w:rsidP="006B7F29">
      <w:pPr>
        <w:pStyle w:val="ListParagraph"/>
        <w:numPr>
          <w:ilvl w:val="0"/>
          <w:numId w:val="3"/>
        </w:numPr>
      </w:pPr>
      <w:r>
        <w:t>A</w:t>
      </w:r>
      <w:r w:rsidR="006B7F29">
        <w:t>ppend your chosen path following Path (</w:t>
      </w:r>
      <w:proofErr w:type="spellStart"/>
      <w:r w:rsidR="006B7F29">
        <w:t>e.g</w:t>
      </w:r>
      <w:proofErr w:type="spellEnd"/>
      <w:r w:rsidR="006B7F29">
        <w:t xml:space="preserve"> </w:t>
      </w:r>
      <w:commentRangeStart w:id="4"/>
      <w:r w:rsidR="006B7F29">
        <w:t xml:space="preserve">";c:\Python30" </w:t>
      </w:r>
      <w:commentRangeEnd w:id="4"/>
      <w:r w:rsidR="00186928">
        <w:rPr>
          <w:rStyle w:val="CommentReference"/>
        </w:rPr>
        <w:commentReference w:id="4"/>
      </w:r>
      <w:r w:rsidR="006B7F29">
        <w:t xml:space="preserve">if you have installed </w:t>
      </w:r>
      <w:r>
        <w:t>on your c drive</w:t>
      </w:r>
      <w:r w:rsidR="006B7F29">
        <w:t>)</w:t>
      </w:r>
    </w:p>
    <w:p w:rsidR="000A114F" w:rsidRDefault="000A114F" w:rsidP="00E871CA">
      <w:pPr>
        <w:pStyle w:val="ListParagraph"/>
      </w:pPr>
    </w:p>
    <w:p w:rsidR="000A114F" w:rsidRDefault="000A114F" w:rsidP="000A114F">
      <w:pPr>
        <w:pStyle w:val="Heading2"/>
      </w:pPr>
      <w:proofErr w:type="spellStart"/>
      <w:r>
        <w:lastRenderedPageBreak/>
        <w:t>Xlswriter</w:t>
      </w:r>
      <w:proofErr w:type="spellEnd"/>
    </w:p>
    <w:p w:rsidR="000A114F" w:rsidRDefault="006B7F29" w:rsidP="006B7F29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>
        <w:t>xlswriter</w:t>
      </w:r>
      <w:proofErr w:type="spellEnd"/>
      <w:r>
        <w:t xml:space="preserve"> from </w:t>
      </w:r>
      <w:hyperlink r:id="rId10" w:anchor="getting-started" w:history="1">
        <w:r w:rsidR="000A114F" w:rsidRPr="001F39E3">
          <w:rPr>
            <w:rStyle w:val="Hyperlink"/>
          </w:rPr>
          <w:t>http://xlsxwriter.readthedocs.org/getting_started.html#getting-started</w:t>
        </w:r>
      </w:hyperlink>
    </w:p>
    <w:p w:rsidR="006B7F29" w:rsidRDefault="000A114F" w:rsidP="006B7F29">
      <w:pPr>
        <w:pStyle w:val="ListParagraph"/>
        <w:numPr>
          <w:ilvl w:val="0"/>
          <w:numId w:val="4"/>
        </w:numPr>
      </w:pPr>
      <w:commentRangeStart w:id="5"/>
      <w:r>
        <w:t>A</w:t>
      </w:r>
      <w:r w:rsidR="001853E6">
        <w:t xml:space="preserve">t command prompt, run command </w:t>
      </w:r>
      <w:commentRangeStart w:id="6"/>
      <w:r w:rsidR="006B7F29" w:rsidRPr="001853E6">
        <w:rPr>
          <w:rFonts w:ascii="Consolas" w:hAnsi="Consolas" w:cs="Consolas"/>
          <w:color w:val="4F81BD" w:themeColor="accent1"/>
        </w:rPr>
        <w:t>python setup.py install</w:t>
      </w:r>
      <w:commentRangeEnd w:id="6"/>
      <w:r w:rsidR="00186928">
        <w:rPr>
          <w:rStyle w:val="CommentReference"/>
        </w:rPr>
        <w:commentReference w:id="6"/>
      </w:r>
      <w:commentRangeEnd w:id="5"/>
      <w:r w:rsidR="00E873E9">
        <w:rPr>
          <w:rStyle w:val="CommentReference"/>
        </w:rPr>
        <w:commentReference w:id="5"/>
      </w:r>
    </w:p>
    <w:p w:rsidR="006B7F29" w:rsidRDefault="006B7F29" w:rsidP="006B7F29"/>
    <w:p w:rsidR="006B7F29" w:rsidRDefault="005A3C36" w:rsidP="005A3C36">
      <w:pPr>
        <w:pStyle w:val="Heading2"/>
      </w:pPr>
      <w:r>
        <w:t>Git Repo</w:t>
      </w:r>
    </w:p>
    <w:p w:rsidR="005A3C36" w:rsidRDefault="00FB0D41" w:rsidP="006B7F29">
      <w:pPr>
        <w:pStyle w:val="ListParagraph"/>
        <w:numPr>
          <w:ilvl w:val="0"/>
          <w:numId w:val="5"/>
        </w:numPr>
      </w:pPr>
      <w:r>
        <w:t>At command prompt, navigate to a folder where the</w:t>
      </w:r>
      <w:r w:rsidR="006B7F29">
        <w:t xml:space="preserve"> scripts</w:t>
      </w:r>
      <w:r>
        <w:t xml:space="preserve"> will be stored.</w:t>
      </w:r>
    </w:p>
    <w:p w:rsidR="005A3C36" w:rsidRDefault="006B7F29" w:rsidP="006B7F29">
      <w:pPr>
        <w:pStyle w:val="ListParagraph"/>
        <w:numPr>
          <w:ilvl w:val="0"/>
          <w:numId w:val="5"/>
        </w:numPr>
      </w:pPr>
      <w:r>
        <w:t xml:space="preserve">Pull down the scripts using the git command </w:t>
      </w:r>
    </w:p>
    <w:p w:rsidR="005A3C36" w:rsidRPr="001853E6" w:rsidRDefault="006B7F29" w:rsidP="005A3C36">
      <w:pPr>
        <w:pStyle w:val="ListParagraph"/>
        <w:rPr>
          <w:rFonts w:ascii="Consolas" w:hAnsi="Consolas" w:cs="Consolas"/>
          <w:color w:val="4F81BD" w:themeColor="accent1"/>
        </w:rPr>
      </w:pPr>
      <w:proofErr w:type="gramStart"/>
      <w:r w:rsidRPr="001853E6">
        <w:rPr>
          <w:rFonts w:ascii="Consolas" w:hAnsi="Consolas" w:cs="Consolas"/>
          <w:color w:val="4F81BD" w:themeColor="accent1"/>
        </w:rPr>
        <w:t>git</w:t>
      </w:r>
      <w:proofErr w:type="gramEnd"/>
      <w:r w:rsidRPr="001853E6">
        <w:rPr>
          <w:rFonts w:ascii="Consolas" w:hAnsi="Consolas" w:cs="Consolas"/>
          <w:color w:val="4F81BD" w:themeColor="accent1"/>
        </w:rPr>
        <w:t xml:space="preserve"> clone https://</w:t>
      </w:r>
      <w:r w:rsidRPr="001853E6">
        <w:rPr>
          <w:rFonts w:ascii="Consolas" w:hAnsi="Consolas" w:cs="Consolas"/>
          <w:i/>
          <w:color w:val="4F81BD" w:themeColor="accent1"/>
        </w:rPr>
        <w:t>[your user id]</w:t>
      </w:r>
      <w:r w:rsidRPr="001853E6">
        <w:rPr>
          <w:rFonts w:ascii="Consolas" w:hAnsi="Consolas" w:cs="Consolas"/>
          <w:color w:val="4F81BD" w:themeColor="accent1"/>
        </w:rPr>
        <w:t>@ams.accenture.com/</w:t>
      </w:r>
      <w:proofErr w:type="spellStart"/>
      <w:r w:rsidRPr="001853E6">
        <w:rPr>
          <w:rFonts w:ascii="Consolas" w:hAnsi="Consolas" w:cs="Consolas"/>
          <w:color w:val="4F81BD" w:themeColor="accent1"/>
        </w:rPr>
        <w:t>gerrit</w:t>
      </w:r>
      <w:proofErr w:type="spellEnd"/>
      <w:r w:rsidRPr="001853E6">
        <w:rPr>
          <w:rFonts w:ascii="Consolas" w:hAnsi="Consolas" w:cs="Consolas"/>
          <w:color w:val="4F81BD" w:themeColor="accent1"/>
        </w:rPr>
        <w:t>/p/</w:t>
      </w:r>
      <w:proofErr w:type="spellStart"/>
      <w:r w:rsidRPr="001853E6">
        <w:rPr>
          <w:rFonts w:ascii="Consolas" w:hAnsi="Consolas" w:cs="Consolas"/>
          <w:color w:val="4F81BD" w:themeColor="accent1"/>
        </w:rPr>
        <w:t>rtc_wbs.git</w:t>
      </w:r>
      <w:proofErr w:type="spellEnd"/>
    </w:p>
    <w:p w:rsidR="006B7F29" w:rsidRDefault="006B7F29" w:rsidP="006B7F29">
      <w:pPr>
        <w:pStyle w:val="ListParagraph"/>
        <w:numPr>
          <w:ilvl w:val="0"/>
          <w:numId w:val="5"/>
        </w:numPr>
      </w:pPr>
      <w:r>
        <w:t xml:space="preserve">Run the command </w:t>
      </w:r>
      <w:r w:rsidRPr="00A037B4">
        <w:rPr>
          <w:color w:val="4F81BD" w:themeColor="accent1"/>
          <w:rPrChange w:id="7" w:author="Rhodes, Mike" w:date="2014-09-10T10:05:00Z">
            <w:rPr/>
          </w:rPrChange>
        </w:rPr>
        <w:t xml:space="preserve">python </w:t>
      </w:r>
      <w:r w:rsidR="001853E6">
        <w:rPr>
          <w:color w:val="4F81BD" w:themeColor="accent1"/>
        </w:rPr>
        <w:t>create_</w:t>
      </w:r>
      <w:r w:rsidRPr="001853E6">
        <w:rPr>
          <w:color w:val="4F81BD" w:themeColor="accent1"/>
        </w:rPr>
        <w:t xml:space="preserve">wbs.py </w:t>
      </w:r>
      <w:r w:rsidRPr="001853E6">
        <w:rPr>
          <w:i/>
          <w:color w:val="4F81BD" w:themeColor="accent1"/>
        </w:rPr>
        <w:t>[name of input csv file] [name of output file]</w:t>
      </w:r>
    </w:p>
    <w:p w:rsidR="006B7F29" w:rsidRDefault="006B7F29" w:rsidP="006B7F29"/>
    <w:p w:rsidR="00671076" w:rsidRDefault="00AD482D" w:rsidP="00671076">
      <w:pPr>
        <w:pStyle w:val="Heading1"/>
      </w:pPr>
      <w:r>
        <w:t>Voila</w:t>
      </w:r>
    </w:p>
    <w:p w:rsidR="00DA234D" w:rsidRDefault="00DA234D" w:rsidP="00580F75">
      <w:pPr>
        <w:pStyle w:val="Heading2"/>
        <w:rPr>
          <w:ins w:id="8" w:author="Rhodes, Mike" w:date="2014-09-10T09:50:00Z"/>
        </w:rPr>
      </w:pPr>
      <w:ins w:id="9" w:author="Rhodes, Mike" w:date="2014-09-10T09:50:00Z">
        <w:r>
          <w:t>Creating a Query in RTC</w:t>
        </w:r>
      </w:ins>
    </w:p>
    <w:p w:rsidR="00DA234D" w:rsidRDefault="00DA234D" w:rsidP="00580F75">
      <w:pPr>
        <w:pStyle w:val="Heading2"/>
        <w:rPr>
          <w:ins w:id="10" w:author="Rhodes, Mike" w:date="2014-09-10T09:50:00Z"/>
        </w:rPr>
      </w:pPr>
      <w:ins w:id="11" w:author="Rhodes, Mike" w:date="2014-09-10T09:50:00Z">
        <w:r>
          <w:t xml:space="preserve">Running RTC query/export to </w:t>
        </w:r>
        <w:proofErr w:type="spellStart"/>
        <w:r>
          <w:t>xlsx</w:t>
        </w:r>
        <w:proofErr w:type="spellEnd"/>
      </w:ins>
    </w:p>
    <w:p w:rsidR="00580F75" w:rsidRPr="00580F75" w:rsidRDefault="00580F75" w:rsidP="00580F75">
      <w:pPr>
        <w:pStyle w:val="Heading2"/>
      </w:pPr>
      <w:r>
        <w:t>The output file</w:t>
      </w:r>
    </w:p>
    <w:p w:rsidR="00AD482D" w:rsidRDefault="00AD482D" w:rsidP="006B7F29">
      <w:r>
        <w:t xml:space="preserve">Create_wbs.py generates an </w:t>
      </w:r>
      <w:proofErr w:type="spellStart"/>
      <w:r>
        <w:t>xlsx</w:t>
      </w:r>
      <w:proofErr w:type="spellEnd"/>
      <w:r>
        <w:t xml:space="preserve"> file with 3 tabs:</w:t>
      </w:r>
    </w:p>
    <w:p w:rsidR="006B7F29" w:rsidRDefault="006B7F29" w:rsidP="00AD482D">
      <w:pPr>
        <w:pStyle w:val="ListParagraph"/>
        <w:numPr>
          <w:ilvl w:val="0"/>
          <w:numId w:val="6"/>
        </w:numPr>
      </w:pPr>
      <w:r>
        <w:t xml:space="preserve">Input tab is </w:t>
      </w:r>
      <w:r w:rsidR="00AC328E">
        <w:t xml:space="preserve">populated with </w:t>
      </w:r>
      <w:r>
        <w:t xml:space="preserve">the raw data from </w:t>
      </w:r>
      <w:r w:rsidR="00AC328E">
        <w:t>the input file</w:t>
      </w:r>
    </w:p>
    <w:p w:rsidR="006B7F29" w:rsidRDefault="006B7F29" w:rsidP="00FB213D">
      <w:pPr>
        <w:pStyle w:val="ListParagraph"/>
        <w:numPr>
          <w:ilvl w:val="0"/>
          <w:numId w:val="6"/>
        </w:numPr>
      </w:pPr>
      <w:r>
        <w:t xml:space="preserve">Ranked tab is </w:t>
      </w:r>
      <w:r w:rsidR="00AC328E">
        <w:t xml:space="preserve">populated with the </w:t>
      </w:r>
      <w:r w:rsidR="00FB213D">
        <w:t xml:space="preserve">work items sorted </w:t>
      </w:r>
      <w:r w:rsidR="00FB213D" w:rsidRPr="00FB213D">
        <w:t xml:space="preserve">on </w:t>
      </w:r>
      <w:r w:rsidR="00FB213D">
        <w:t>fields “</w:t>
      </w:r>
      <w:r w:rsidR="00FB213D" w:rsidRPr="00FB213D">
        <w:t>Planned For</w:t>
      </w:r>
      <w:r w:rsidR="00FB213D">
        <w:t>”</w:t>
      </w:r>
      <w:r w:rsidR="00FB213D" w:rsidRPr="00FB213D">
        <w:t xml:space="preserve">, </w:t>
      </w:r>
      <w:r w:rsidR="00FB213D">
        <w:t>“</w:t>
      </w:r>
      <w:r w:rsidR="00FB213D" w:rsidRPr="00FB213D">
        <w:t>Priority</w:t>
      </w:r>
      <w:r w:rsidR="00FB213D">
        <w:t>”</w:t>
      </w:r>
      <w:r w:rsidR="00FB213D" w:rsidRPr="00FB213D">
        <w:t xml:space="preserve">, </w:t>
      </w:r>
      <w:r w:rsidR="00FB213D">
        <w:t>“</w:t>
      </w:r>
      <w:r w:rsidR="00FB213D" w:rsidRPr="00FB213D">
        <w:t>Rank</w:t>
      </w:r>
      <w:r w:rsidR="00FB213D">
        <w:t>” and</w:t>
      </w:r>
      <w:r w:rsidR="00FB213D" w:rsidRPr="00FB213D">
        <w:t xml:space="preserve"> </w:t>
      </w:r>
      <w:r w:rsidR="00FB213D">
        <w:t>“</w:t>
      </w:r>
      <w:r w:rsidR="00FB213D" w:rsidRPr="00FB213D">
        <w:t>ID</w:t>
      </w:r>
      <w:r w:rsidR="00FB213D">
        <w:t>”</w:t>
      </w:r>
    </w:p>
    <w:p w:rsidR="006B7F29" w:rsidRDefault="006B7F29" w:rsidP="00AD482D">
      <w:pPr>
        <w:pStyle w:val="ListParagraph"/>
        <w:numPr>
          <w:ilvl w:val="0"/>
          <w:numId w:val="6"/>
        </w:numPr>
      </w:pPr>
      <w:r>
        <w:t>G</w:t>
      </w:r>
      <w:r w:rsidR="00EA68AB">
        <w:t>rouped tab displayed the work breakdown structure with the child wor</w:t>
      </w:r>
      <w:r w:rsidR="0090115B">
        <w:t>k items grouped under the parent work item.</w:t>
      </w:r>
    </w:p>
    <w:p w:rsidR="006B7F29" w:rsidRDefault="006B7F29" w:rsidP="006B7F29"/>
    <w:p w:rsidR="006B7F29" w:rsidRDefault="00AA4E12" w:rsidP="00580F75">
      <w:pPr>
        <w:pStyle w:val="Heading2"/>
      </w:pPr>
      <w:r>
        <w:t>T</w:t>
      </w:r>
      <w:r w:rsidR="00A45DEA">
        <w:t xml:space="preserve">he </w:t>
      </w:r>
      <w:proofErr w:type="spellStart"/>
      <w:r w:rsidR="00A45DEA">
        <w:t>config</w:t>
      </w:r>
      <w:proofErr w:type="spellEnd"/>
      <w:r w:rsidR="00A45DEA">
        <w:t xml:space="preserve"> file </w:t>
      </w:r>
    </w:p>
    <w:p w:rsidR="006B7F29" w:rsidRDefault="006B7F29" w:rsidP="006B7F29">
      <w:r>
        <w:t>This sc</w:t>
      </w:r>
      <w:r w:rsidR="009E711D">
        <w:t>ript allows the user to configure the formatting and ranking order that is required for determining the grouping. This can be easily done through a</w:t>
      </w:r>
      <w:r>
        <w:t xml:space="preserve"> </w:t>
      </w:r>
      <w:del w:id="12" w:author="Rhodes, Mike" w:date="2014-10-08T12:13:00Z">
        <w:r w:rsidR="009E711D" w:rsidDel="008C5F3F">
          <w:delText xml:space="preserve">json </w:delText>
        </w:r>
      </w:del>
      <w:ins w:id="13" w:author="Rhodes, Mike" w:date="2014-10-08T12:13:00Z">
        <w:r w:rsidR="008C5F3F">
          <w:t>Python</w:t>
        </w:r>
        <w:r w:rsidR="008C5F3F">
          <w:t xml:space="preserve"> </w:t>
        </w:r>
      </w:ins>
      <w:r w:rsidR="009E711D">
        <w:t xml:space="preserve">file </w:t>
      </w:r>
      <w:r w:rsidR="00565958">
        <w:t xml:space="preserve">called </w:t>
      </w:r>
      <w:del w:id="14" w:author="Rhodes, Mike" w:date="2014-10-08T12:13:00Z">
        <w:r w:rsidR="00565958" w:rsidDel="008C5F3F">
          <w:delText>config.json</w:delText>
        </w:r>
      </w:del>
      <w:ins w:id="15" w:author="Rhodes, Mike" w:date="2014-10-08T12:13:00Z">
        <w:r w:rsidR="008C5F3F">
          <w:t>config.py</w:t>
        </w:r>
      </w:ins>
      <w:r w:rsidR="00565958">
        <w:t xml:space="preserve">. </w:t>
      </w:r>
    </w:p>
    <w:p w:rsidR="00565958" w:rsidRDefault="00857B0E" w:rsidP="006B7F29">
      <w:r>
        <w:t xml:space="preserve">The </w:t>
      </w:r>
      <w:proofErr w:type="spellStart"/>
      <w:r>
        <w:t>config</w:t>
      </w:r>
      <w:proofErr w:type="spellEnd"/>
      <w:r>
        <w:t xml:space="preserve"> fi</w:t>
      </w:r>
      <w:r w:rsidR="00C4202B">
        <w:t xml:space="preserve">le </w:t>
      </w:r>
      <w:ins w:id="16" w:author="Rhodes, Mike" w:date="2014-10-08T12:14:00Z">
        <w:r w:rsidR="008C5F3F">
          <w:t xml:space="preserve">contains comments to help you understand what the different configuration does.  </w:t>
        </w:r>
      </w:ins>
      <w:del w:id="17" w:author="Rhodes, Mike" w:date="2014-10-08T12:14:00Z">
        <w:r w:rsidR="00C4202B" w:rsidDel="008C5F3F">
          <w:delText>consists of an array of dictionaries where each dictionary correspond</w:delText>
        </w:r>
        <w:r w:rsidR="00343E5C" w:rsidDel="008C5F3F">
          <w:delText>s</w:delText>
        </w:r>
        <w:r w:rsidR="00C4202B" w:rsidDel="008C5F3F">
          <w:delText xml:space="preserve"> to</w:delText>
        </w:r>
        <w:r w:rsidR="00E06736" w:rsidDel="008C5F3F">
          <w:delText xml:space="preserve"> a piece </w:delText>
        </w:r>
        <w:r w:rsidR="00343E5C" w:rsidDel="008C5F3F">
          <w:delText>of configu</w:delText>
        </w:r>
        <w:r w:rsidR="00016830" w:rsidDel="008C5F3F">
          <w:delText>ra</w:delText>
        </w:r>
        <w:r w:rsidR="00E06736" w:rsidDel="008C5F3F">
          <w:delText>ble</w:delText>
        </w:r>
        <w:r w:rsidR="00016830" w:rsidDel="008C5F3F">
          <w:delText xml:space="preserve"> data.</w:delText>
        </w:r>
      </w:del>
      <w:ins w:id="18" w:author="Rhodes, Mike" w:date="2014-10-08T12:14:00Z">
        <w:r w:rsidR="008C5F3F">
          <w:t xml:space="preserve">You can modify any part of the </w:t>
        </w:r>
        <w:proofErr w:type="spellStart"/>
        <w:r w:rsidR="008C5F3F">
          <w:t>config</w:t>
        </w:r>
        <w:proofErr w:type="spellEnd"/>
        <w:r w:rsidR="008C5F3F">
          <w:t xml:space="preserve"> file by commenting it out or changing it.  You shouldn</w:t>
        </w:r>
      </w:ins>
      <w:ins w:id="19" w:author="Rhodes, Mike" w:date="2014-10-08T12:15:00Z">
        <w:r w:rsidR="008C5F3F">
          <w:t>’t need a detailed (or even any) knowledge of Python to edit the file so long as you respect and copy the format of the original version.  Watch out for commas in lists.</w:t>
        </w:r>
      </w:ins>
      <w:r w:rsidR="00016830">
        <w:t xml:space="preserve"> </w:t>
      </w:r>
    </w:p>
    <w:p w:rsidR="005F6BCE" w:rsidRDefault="005F6BCE" w:rsidP="006B7F29"/>
    <w:p w:rsidR="006B7F29" w:rsidRDefault="00565958" w:rsidP="00F810BA">
      <w:pPr>
        <w:pStyle w:val="Heading3"/>
      </w:pPr>
      <w:r>
        <w:t xml:space="preserve">Plans </w:t>
      </w:r>
    </w:p>
    <w:p w:rsidR="00417D16" w:rsidRDefault="006D5F09" w:rsidP="006B7F29">
      <w:r>
        <w:t>T</w:t>
      </w:r>
      <w:r w:rsidR="00565958">
        <w:t xml:space="preserve">he entry </w:t>
      </w:r>
      <w:r w:rsidR="00873354">
        <w:t>"Planned For"</w:t>
      </w:r>
      <w:r w:rsidR="005F4F8C">
        <w:t xml:space="preserve"> is a </w:t>
      </w:r>
      <w:del w:id="20" w:author="Rhodes, Mike" w:date="2014-10-08T12:16:00Z">
        <w:r w:rsidR="005F4F8C" w:rsidDel="008C5F3F">
          <w:delText xml:space="preserve">dictionary </w:delText>
        </w:r>
      </w:del>
      <w:ins w:id="21" w:author="Rhodes, Mike" w:date="2014-10-08T12:16:00Z">
        <w:r w:rsidR="008C5F3F">
          <w:t>list</w:t>
        </w:r>
        <w:r w:rsidR="008C5F3F">
          <w:t xml:space="preserve"> </w:t>
        </w:r>
      </w:ins>
      <w:r w:rsidR="005F4F8C">
        <w:t xml:space="preserve">consisting of the names of the project plans </w:t>
      </w:r>
      <w:del w:id="22" w:author="Rhodes, Mike" w:date="2014-10-08T12:17:00Z">
        <w:r w:rsidR="005F4F8C" w:rsidDel="008C5F3F">
          <w:delText xml:space="preserve">and </w:delText>
        </w:r>
      </w:del>
      <w:ins w:id="23" w:author="Rhodes, Mike" w:date="2014-10-08T12:17:00Z">
        <w:r w:rsidR="008C5F3F">
          <w:t>in</w:t>
        </w:r>
        <w:r w:rsidR="008C5F3F">
          <w:t xml:space="preserve"> </w:t>
        </w:r>
      </w:ins>
      <w:r w:rsidR="005F4F8C">
        <w:t>their order or</w:t>
      </w:r>
      <w:r w:rsidR="00D41E94">
        <w:t xml:space="preserve"> priority. The script sorts the plans in ascending order</w:t>
      </w:r>
      <w:ins w:id="24" w:author="Rhodes, Mike" w:date="2014-10-08T12:17:00Z">
        <w:r w:rsidR="008C5F3F">
          <w:t xml:space="preserve"> in the iteration report.  It doesn’t use </w:t>
        </w:r>
        <w:proofErr w:type="spellStart"/>
        <w:r w:rsidR="008C5F3F">
          <w:t>PlannedFor</w:t>
        </w:r>
        <w:proofErr w:type="spellEnd"/>
        <w:r w:rsidR="008C5F3F">
          <w:t xml:space="preserve"> order for ranking in the Work Breakdown or Ranked sheets as RTC doesn</w:t>
        </w:r>
      </w:ins>
      <w:ins w:id="25" w:author="Rhodes, Mike" w:date="2014-10-08T12:18:00Z">
        <w:r w:rsidR="008C5F3F">
          <w:t>’t use it here either</w:t>
        </w:r>
      </w:ins>
      <w:r w:rsidR="00D41E94">
        <w:t>.</w:t>
      </w:r>
      <w:r w:rsidR="004019EA">
        <w:t xml:space="preserve"> The name</w:t>
      </w:r>
      <w:r w:rsidR="00C618CE">
        <w:t xml:space="preserve"> of the plans must correspond</w:t>
      </w:r>
      <w:r w:rsidR="004019EA">
        <w:t xml:space="preserve"> to the names in the RTC export and assigned with the correct priority:</w:t>
      </w:r>
      <w:r w:rsidR="00417D16">
        <w:t xml:space="preserve"> </w:t>
      </w:r>
    </w:p>
    <w:p w:rsidR="00417D16" w:rsidRPr="00602D67" w:rsidRDefault="00C7652E" w:rsidP="006B7F29">
      <w:pPr>
        <w:rPr>
          <w:rFonts w:ascii="Consolas" w:hAnsi="Consolas" w:cs="Consolas"/>
        </w:rPr>
      </w:pPr>
      <w:r>
        <w:t xml:space="preserve"> </w:t>
      </w:r>
      <w:r w:rsidRPr="00602D67">
        <w:rPr>
          <w:rFonts w:ascii="Consolas" w:hAnsi="Consolas" w:cs="Consolas"/>
        </w:rPr>
        <w:tab/>
      </w:r>
      <w:r w:rsidR="00417D16" w:rsidRPr="00602D67">
        <w:rPr>
          <w:rFonts w:ascii="Consolas" w:hAnsi="Consolas" w:cs="Consolas"/>
        </w:rPr>
        <w:t>"Planned For"</w:t>
      </w:r>
      <w:proofErr w:type="gramStart"/>
      <w:r w:rsidR="00417D16" w:rsidRPr="00602D67">
        <w:rPr>
          <w:rFonts w:ascii="Consolas" w:hAnsi="Consolas" w:cs="Consolas"/>
        </w:rPr>
        <w:t>:</w:t>
      </w:r>
      <w:ins w:id="26" w:author="Rhodes, Mike" w:date="2014-10-08T12:18:00Z">
        <w:r w:rsidR="008C5F3F">
          <w:rPr>
            <w:rFonts w:ascii="Consolas" w:hAnsi="Consolas" w:cs="Consolas"/>
          </w:rPr>
          <w:t>[</w:t>
        </w:r>
      </w:ins>
      <w:proofErr w:type="gramEnd"/>
      <w:del w:id="27" w:author="Rhodes, Mike" w:date="2014-10-08T12:18:00Z">
        <w:r w:rsidR="00417D16" w:rsidRPr="00602D67" w:rsidDel="008C5F3F">
          <w:rPr>
            <w:rFonts w:ascii="Consolas" w:hAnsi="Consolas" w:cs="Consolas"/>
          </w:rPr>
          <w:delText>{</w:delText>
        </w:r>
      </w:del>
      <w:r w:rsidR="00417D16" w:rsidRPr="00602D67">
        <w:rPr>
          <w:rFonts w:ascii="Consolas" w:hAnsi="Consolas" w:cs="Consolas"/>
        </w:rPr>
        <w:t xml:space="preserve"> </w:t>
      </w:r>
    </w:p>
    <w:p w:rsidR="00417D16" w:rsidRPr="00602D67" w:rsidRDefault="00417D16" w:rsidP="00C7652E">
      <w:pPr>
        <w:ind w:left="720" w:firstLine="720"/>
        <w:rPr>
          <w:rFonts w:ascii="Consolas" w:hAnsi="Consolas" w:cs="Consolas"/>
        </w:rPr>
      </w:pPr>
      <w:del w:id="28" w:author="Rhodes, Mike" w:date="2014-10-08T12:18:00Z">
        <w:r w:rsidRPr="00602D67" w:rsidDel="008C5F3F">
          <w:rPr>
            <w:rFonts w:ascii="Consolas" w:hAnsi="Consolas" w:cs="Consolas"/>
            <w:color w:val="4F81BD" w:themeColor="accent1"/>
          </w:rPr>
          <w:delText>[</w:delText>
        </w:r>
      </w:del>
      <w:r w:rsidR="00381115" w:rsidRPr="00602D67">
        <w:rPr>
          <w:rFonts w:ascii="Consolas" w:hAnsi="Consolas" w:cs="Consolas"/>
          <w:color w:val="4F81BD" w:themeColor="accent1"/>
        </w:rPr>
        <w:t>“</w:t>
      </w:r>
      <w:proofErr w:type="gramStart"/>
      <w:r w:rsidRPr="00602D67">
        <w:rPr>
          <w:rFonts w:ascii="Consolas" w:hAnsi="Consolas" w:cs="Consolas"/>
          <w:color w:val="4F81BD" w:themeColor="accent1"/>
        </w:rPr>
        <w:t>name</w:t>
      </w:r>
      <w:proofErr w:type="gramEnd"/>
      <w:r w:rsidRPr="00602D67">
        <w:rPr>
          <w:rFonts w:ascii="Consolas" w:hAnsi="Consolas" w:cs="Consolas"/>
          <w:color w:val="4F81BD" w:themeColor="accent1"/>
        </w:rPr>
        <w:t xml:space="preserve"> of plan</w:t>
      </w:r>
      <w:r w:rsidR="00381115" w:rsidRPr="00602D67">
        <w:rPr>
          <w:rFonts w:ascii="Consolas" w:hAnsi="Consolas" w:cs="Consolas"/>
          <w:color w:val="4F81BD" w:themeColor="accent1"/>
        </w:rPr>
        <w:t>”</w:t>
      </w:r>
      <w:del w:id="29" w:author="Rhodes, Mike" w:date="2014-10-08T12:18:00Z">
        <w:r w:rsidRPr="00602D67" w:rsidDel="008C5F3F">
          <w:rPr>
            <w:rFonts w:ascii="Consolas" w:hAnsi="Consolas" w:cs="Consolas"/>
            <w:color w:val="4F81BD" w:themeColor="accent1"/>
          </w:rPr>
          <w:delText>]</w:delText>
        </w:r>
      </w:del>
      <w:r w:rsidRPr="00602D67">
        <w:rPr>
          <w:rFonts w:ascii="Consolas" w:hAnsi="Consolas" w:cs="Consolas"/>
        </w:rPr>
        <w:t xml:space="preserve">, </w:t>
      </w:r>
      <w:del w:id="30" w:author="Rhodes, Mike" w:date="2014-10-08T12:18:00Z">
        <w:r w:rsidRPr="00602D67" w:rsidDel="008C5F3F">
          <w:rPr>
            <w:rFonts w:ascii="Consolas" w:hAnsi="Consolas" w:cs="Consolas"/>
            <w:color w:val="4F81BD" w:themeColor="accent1"/>
          </w:rPr>
          <w:delText>[priority</w:delText>
        </w:r>
        <w:r w:rsidR="00D21E44" w:rsidRPr="00602D67" w:rsidDel="008C5F3F">
          <w:rPr>
            <w:rFonts w:ascii="Consolas" w:hAnsi="Consolas" w:cs="Consolas"/>
            <w:color w:val="4F81BD" w:themeColor="accent1"/>
          </w:rPr>
          <w:delText xml:space="preserve"> number</w:delText>
        </w:r>
        <w:r w:rsidRPr="00602D67" w:rsidDel="008C5F3F">
          <w:rPr>
            <w:rFonts w:ascii="Consolas" w:hAnsi="Consolas" w:cs="Consolas"/>
            <w:color w:val="4F81BD" w:themeColor="accent1"/>
          </w:rPr>
          <w:delText>]</w:delText>
        </w:r>
      </w:del>
    </w:p>
    <w:p w:rsidR="00417D16" w:rsidRDefault="008C5F3F" w:rsidP="00417D16">
      <w:pPr>
        <w:ind w:firstLine="720"/>
      </w:pPr>
      <w:ins w:id="31" w:author="Rhodes, Mike" w:date="2014-10-08T12:18:00Z">
        <w:r>
          <w:rPr>
            <w:rFonts w:ascii="Consolas" w:hAnsi="Consolas" w:cs="Consolas"/>
          </w:rPr>
          <w:t>]</w:t>
        </w:r>
      </w:ins>
      <w:del w:id="32" w:author="Rhodes, Mike" w:date="2014-10-08T12:18:00Z">
        <w:r w:rsidR="00417D16" w:rsidRPr="00602D67" w:rsidDel="008C5F3F">
          <w:rPr>
            <w:rFonts w:ascii="Consolas" w:hAnsi="Consolas" w:cs="Consolas"/>
          </w:rPr>
          <w:delText>}</w:delText>
        </w:r>
      </w:del>
      <w:r w:rsidR="00417D16" w:rsidRPr="00602D67">
        <w:rPr>
          <w:rFonts w:ascii="Consolas" w:hAnsi="Consolas" w:cs="Consolas"/>
        </w:rPr>
        <w:t>,</w:t>
      </w:r>
      <w:r w:rsidR="00C7652E">
        <w:tab/>
      </w:r>
      <w:r w:rsidR="00417D16">
        <w:t xml:space="preserve"> </w:t>
      </w:r>
    </w:p>
    <w:p w:rsidR="00392A2C" w:rsidRDefault="00392A2C" w:rsidP="006B7F29"/>
    <w:p w:rsidR="006B7F29" w:rsidRDefault="00B0518D" w:rsidP="00F810BA">
      <w:pPr>
        <w:pStyle w:val="Heading3"/>
      </w:pPr>
      <w:r>
        <w:t>Priority</w:t>
      </w:r>
    </w:p>
    <w:p w:rsidR="00C7652E" w:rsidRDefault="00051386" w:rsidP="006B7F29">
      <w:r>
        <w:t>The “Priority” entry</w:t>
      </w:r>
      <w:r w:rsidR="00E60593">
        <w:t xml:space="preserve"> </w:t>
      </w:r>
      <w:r w:rsidR="002F7E71">
        <w:t xml:space="preserve">is a </w:t>
      </w:r>
      <w:del w:id="33" w:author="Rhodes, Mike" w:date="2014-10-08T12:19:00Z">
        <w:r w:rsidR="002F7E71" w:rsidDel="008C5F3F">
          <w:delText xml:space="preserve">dictionary </w:delText>
        </w:r>
      </w:del>
      <w:ins w:id="34" w:author="Rhodes, Mike" w:date="2014-10-08T12:19:00Z">
        <w:r w:rsidR="008C5F3F">
          <w:t>list</w:t>
        </w:r>
        <w:r w:rsidR="008C5F3F">
          <w:t xml:space="preserve"> </w:t>
        </w:r>
      </w:ins>
      <w:r w:rsidR="002F7E71">
        <w:t xml:space="preserve">consisting of </w:t>
      </w:r>
      <w:ins w:id="35" w:author="Rhodes, Mike" w:date="2014-10-08T12:19:00Z">
        <w:r w:rsidR="008C5F3F">
          <w:t xml:space="preserve">priority names in descending </w:t>
        </w:r>
      </w:ins>
      <w:r w:rsidR="00D02919">
        <w:t>priority</w:t>
      </w:r>
      <w:del w:id="36" w:author="Rhodes, Mike" w:date="2014-10-08T12:19:00Z">
        <w:r w:rsidR="00D02919" w:rsidDel="008C5F3F">
          <w:delText xml:space="preserve"> </w:delText>
        </w:r>
        <w:r w:rsidR="002F7E71" w:rsidDel="008C5F3F">
          <w:delText>and the enumerated values</w:delText>
        </w:r>
      </w:del>
      <w:r w:rsidR="00D02919">
        <w:t xml:space="preserve">. The script ranks the work items in </w:t>
      </w:r>
      <w:del w:id="37" w:author="Rhodes, Mike" w:date="2014-10-08T12:19:00Z">
        <w:r w:rsidR="00D02919" w:rsidDel="008C5F3F">
          <w:delText>ascending</w:delText>
        </w:r>
        <w:r w:rsidR="008A590F" w:rsidDel="008C5F3F">
          <w:delText xml:space="preserve"> </w:delText>
        </w:r>
      </w:del>
      <w:ins w:id="38" w:author="Rhodes, Mike" w:date="2014-10-08T12:19:00Z">
        <w:r w:rsidR="008C5F3F">
          <w:t>descending</w:t>
        </w:r>
      </w:ins>
      <w:ins w:id="39" w:author="Rhodes, Mike" w:date="2014-10-08T12:20:00Z">
        <w:r w:rsidR="008C5F3F">
          <w:t xml:space="preserve"> (</w:t>
        </w:r>
        <w:proofErr w:type="spellStart"/>
        <w:r w:rsidR="008C5F3F">
          <w:t>i.e</w:t>
        </w:r>
        <w:proofErr w:type="spellEnd"/>
        <w:r w:rsidR="008C5F3F">
          <w:t xml:space="preserve"> same order as the list you give it</w:t>
        </w:r>
      </w:ins>
      <w:del w:id="40" w:author="Rhodes, Mike" w:date="2014-10-08T12:20:00Z">
        <w:r w:rsidR="008A590F" w:rsidDel="008C5F3F">
          <w:delText>order of the enumerated values, where 1 is ranked highest in the list</w:delText>
        </w:r>
      </w:del>
      <w:r w:rsidR="008A590F">
        <w:t xml:space="preserve">. </w:t>
      </w:r>
    </w:p>
    <w:p w:rsidR="00C7652E" w:rsidRPr="00602D67" w:rsidRDefault="00C7652E" w:rsidP="00C7652E">
      <w:pPr>
        <w:rPr>
          <w:rFonts w:ascii="Consolas" w:hAnsi="Consolas" w:cs="Consolas"/>
        </w:rPr>
      </w:pPr>
      <w:r>
        <w:tab/>
      </w:r>
      <w:r w:rsidRPr="00602D67">
        <w:rPr>
          <w:rFonts w:ascii="Consolas" w:hAnsi="Consolas" w:cs="Consolas"/>
        </w:rPr>
        <w:t xml:space="preserve"> "Priority"</w:t>
      </w:r>
      <w:proofErr w:type="gramStart"/>
      <w:r w:rsidRPr="00602D67">
        <w:rPr>
          <w:rFonts w:ascii="Consolas" w:hAnsi="Consolas" w:cs="Consolas"/>
        </w:rPr>
        <w:t>:</w:t>
      </w:r>
      <w:ins w:id="41" w:author="Rhodes, Mike" w:date="2014-10-08T12:20:00Z">
        <w:r w:rsidR="008C5F3F">
          <w:rPr>
            <w:rFonts w:ascii="Consolas" w:hAnsi="Consolas" w:cs="Consolas"/>
          </w:rPr>
          <w:t>[</w:t>
        </w:r>
      </w:ins>
      <w:proofErr w:type="gramEnd"/>
      <w:del w:id="42" w:author="Rhodes, Mike" w:date="2014-10-08T12:20:00Z">
        <w:r w:rsidRPr="00602D67" w:rsidDel="008C5F3F">
          <w:rPr>
            <w:rFonts w:ascii="Consolas" w:hAnsi="Consolas" w:cs="Consolas"/>
          </w:rPr>
          <w:delText>{</w:delText>
        </w:r>
      </w:del>
    </w:p>
    <w:p w:rsidR="00C7652E" w:rsidRPr="00602D67" w:rsidRDefault="00C7652E" w:rsidP="00C7652E">
      <w:pPr>
        <w:rPr>
          <w:rFonts w:ascii="Consolas" w:hAnsi="Consolas" w:cs="Consolas"/>
        </w:rPr>
      </w:pP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  <w:t>"High"</w:t>
      </w:r>
      <w:ins w:id="43" w:author="Rhodes, Mike" w:date="2014-10-08T12:20:00Z">
        <w:r w:rsidR="008C5F3F">
          <w:rPr>
            <w:rFonts w:ascii="Consolas" w:hAnsi="Consolas" w:cs="Consolas"/>
          </w:rPr>
          <w:t>,</w:t>
        </w:r>
      </w:ins>
      <w:del w:id="44" w:author="Rhodes, Mike" w:date="2014-10-08T12:20:00Z">
        <w:r w:rsidRPr="00602D67" w:rsidDel="008C5F3F">
          <w:rPr>
            <w:rFonts w:ascii="Consolas" w:hAnsi="Consolas" w:cs="Consolas"/>
          </w:rPr>
          <w:delText>:1,</w:delText>
        </w:r>
      </w:del>
    </w:p>
    <w:p w:rsidR="00C7652E" w:rsidRPr="00602D67" w:rsidRDefault="00C7652E" w:rsidP="00C7652E">
      <w:pPr>
        <w:rPr>
          <w:rFonts w:ascii="Consolas" w:hAnsi="Consolas" w:cs="Consolas"/>
        </w:rPr>
      </w:pP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  <w:t>"Medium"</w:t>
      </w:r>
      <w:del w:id="45" w:author="Rhodes, Mike" w:date="2014-10-08T12:20:00Z">
        <w:r w:rsidRPr="00602D67" w:rsidDel="008C5F3F">
          <w:rPr>
            <w:rFonts w:ascii="Consolas" w:hAnsi="Consolas" w:cs="Consolas"/>
          </w:rPr>
          <w:delText>:2</w:delText>
        </w:r>
      </w:del>
      <w:r w:rsidRPr="00602D67">
        <w:rPr>
          <w:rFonts w:ascii="Consolas" w:hAnsi="Consolas" w:cs="Consolas"/>
        </w:rPr>
        <w:t>,</w:t>
      </w:r>
    </w:p>
    <w:p w:rsidR="00C7652E" w:rsidRPr="00602D67" w:rsidRDefault="00C7652E" w:rsidP="00C7652E">
      <w:pPr>
        <w:rPr>
          <w:rFonts w:ascii="Consolas" w:hAnsi="Consolas" w:cs="Consolas"/>
        </w:rPr>
      </w:pP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  <w:t>"Low"</w:t>
      </w:r>
      <w:del w:id="46" w:author="Rhodes, Mike" w:date="2014-10-08T12:20:00Z">
        <w:r w:rsidRPr="00602D67" w:rsidDel="008C5F3F">
          <w:rPr>
            <w:rFonts w:ascii="Consolas" w:hAnsi="Consolas" w:cs="Consolas"/>
          </w:rPr>
          <w:delText>:3</w:delText>
        </w:r>
      </w:del>
      <w:r w:rsidRPr="00602D67">
        <w:rPr>
          <w:rFonts w:ascii="Consolas" w:hAnsi="Consolas" w:cs="Consolas"/>
        </w:rPr>
        <w:t>,</w:t>
      </w:r>
    </w:p>
    <w:p w:rsidR="00C7652E" w:rsidRPr="00602D67" w:rsidRDefault="00C7652E" w:rsidP="00C7652E">
      <w:pPr>
        <w:rPr>
          <w:rFonts w:ascii="Consolas" w:hAnsi="Consolas" w:cs="Consolas"/>
        </w:rPr>
      </w:pP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</w:r>
      <w:r w:rsidRPr="00602D67">
        <w:rPr>
          <w:rFonts w:ascii="Consolas" w:hAnsi="Consolas" w:cs="Consolas"/>
        </w:rPr>
        <w:tab/>
        <w:t>"Unassigned"</w:t>
      </w:r>
      <w:del w:id="47" w:author="Rhodes, Mike" w:date="2014-10-08T12:20:00Z">
        <w:r w:rsidRPr="00602D67" w:rsidDel="008C5F3F">
          <w:rPr>
            <w:rFonts w:ascii="Consolas" w:hAnsi="Consolas" w:cs="Consolas"/>
          </w:rPr>
          <w:delText>:4</w:delText>
        </w:r>
      </w:del>
    </w:p>
    <w:p w:rsidR="00C7652E" w:rsidRPr="00602D67" w:rsidRDefault="00C7652E" w:rsidP="00C7652E">
      <w:pPr>
        <w:rPr>
          <w:rFonts w:ascii="Consolas" w:hAnsi="Consolas" w:cs="Consolas"/>
        </w:rPr>
      </w:pPr>
      <w:r w:rsidRPr="00602D67">
        <w:rPr>
          <w:rFonts w:ascii="Consolas" w:hAnsi="Consolas" w:cs="Consolas"/>
        </w:rPr>
        <w:tab/>
      </w:r>
      <w:ins w:id="48" w:author="Rhodes, Mike" w:date="2014-10-08T12:20:00Z">
        <w:r w:rsidR="008C5F3F">
          <w:rPr>
            <w:rFonts w:ascii="Consolas" w:hAnsi="Consolas" w:cs="Consolas"/>
          </w:rPr>
          <w:t>]</w:t>
        </w:r>
      </w:ins>
      <w:del w:id="49" w:author="Rhodes, Mike" w:date="2014-10-08T12:20:00Z">
        <w:r w:rsidRPr="00602D67" w:rsidDel="008C5F3F">
          <w:rPr>
            <w:rFonts w:ascii="Consolas" w:hAnsi="Consolas" w:cs="Consolas"/>
          </w:rPr>
          <w:delText>}</w:delText>
        </w:r>
      </w:del>
    </w:p>
    <w:p w:rsidR="00B0518D" w:rsidRDefault="00D02919" w:rsidP="006B7F29">
      <w:del w:id="50" w:author="Rhodes, Mike" w:date="2014-10-08T12:20:00Z">
        <w:r w:rsidDel="008C5F3F">
          <w:delText>It is not recommended to c</w:delText>
        </w:r>
      </w:del>
      <w:ins w:id="51" w:author="Rhodes, Mike" w:date="2014-10-08T12:20:00Z">
        <w:r w:rsidR="008C5F3F">
          <w:t>C</w:t>
        </w:r>
      </w:ins>
      <w:r>
        <w:t>hange this s</w:t>
      </w:r>
      <w:r w:rsidR="008A590F">
        <w:t xml:space="preserve">ection </w:t>
      </w:r>
      <w:del w:id="52" w:author="Rhodes, Mike" w:date="2014-10-08T12:20:00Z">
        <w:r w:rsidR="008A590F" w:rsidDel="008C5F3F">
          <w:delText xml:space="preserve">unless the </w:delText>
        </w:r>
      </w:del>
      <w:ins w:id="53" w:author="Rhodes, Mike" w:date="2014-10-08T12:20:00Z">
        <w:r w:rsidR="008C5F3F">
          <w:t xml:space="preserve">if you change </w:t>
        </w:r>
      </w:ins>
      <w:r w:rsidR="008A590F">
        <w:t xml:space="preserve">priority </w:t>
      </w:r>
      <w:del w:id="54" w:author="Rhodes, Mike" w:date="2014-10-08T12:20:00Z">
        <w:r w:rsidR="008A590F" w:rsidDel="008C5F3F">
          <w:delText>data c</w:delText>
        </w:r>
        <w:r w:rsidR="006F3565" w:rsidDel="008C5F3F">
          <w:delText xml:space="preserve">hanges </w:delText>
        </w:r>
      </w:del>
      <w:ins w:id="55" w:author="Rhodes, Mike" w:date="2014-10-08T12:20:00Z">
        <w:r w:rsidR="008C5F3F">
          <w:t xml:space="preserve">enumeration </w:t>
        </w:r>
      </w:ins>
      <w:r w:rsidR="006F3565">
        <w:t>in the RTC</w:t>
      </w:r>
      <w:del w:id="56" w:author="Rhodes, Mike" w:date="2014-10-08T12:20:00Z">
        <w:r w:rsidR="006F3565" w:rsidDel="008C5F3F">
          <w:delText xml:space="preserve"> export</w:delText>
        </w:r>
      </w:del>
      <w:r w:rsidR="006F3565">
        <w:t>.</w:t>
      </w:r>
      <w:ins w:id="57" w:author="Rhodes, Mike" w:date="2014-10-08T12:21:00Z">
        <w:r w:rsidR="008C5F3F">
          <w:t xml:space="preserve">  If you don’t change the enumeration, you’re unlikely to need to change this.</w:t>
        </w:r>
      </w:ins>
    </w:p>
    <w:p w:rsidR="00D02919" w:rsidRDefault="00D02919" w:rsidP="006B7F29"/>
    <w:p w:rsidR="007D4DBE" w:rsidRDefault="00D96344" w:rsidP="00F810BA">
      <w:pPr>
        <w:pStyle w:val="Heading3"/>
      </w:pPr>
      <w:r>
        <w:t>Format</w:t>
      </w:r>
    </w:p>
    <w:p w:rsidR="00DC7914" w:rsidRDefault="00DC7914" w:rsidP="003D4739">
      <w:r>
        <w:t xml:space="preserve">The “Format” entry </w:t>
      </w:r>
      <w:r w:rsidR="006C5AD0">
        <w:t xml:space="preserve">is a dictionary consisting of configuration for the </w:t>
      </w:r>
      <w:del w:id="58" w:author="Rhodes, Mike" w:date="2014-10-08T12:21:00Z">
        <w:r w:rsidR="006C5AD0" w:rsidDel="008C5F3F">
          <w:delText xml:space="preserve">rows </w:delText>
        </w:r>
      </w:del>
      <w:ins w:id="59" w:author="Rhodes, Mike" w:date="2014-10-08T12:21:00Z">
        <w:r w:rsidR="008C5F3F">
          <w:t>cells</w:t>
        </w:r>
        <w:r w:rsidR="008C5F3F">
          <w:t xml:space="preserve"> </w:t>
        </w:r>
      </w:ins>
      <w:r w:rsidR="006C5AD0">
        <w:t xml:space="preserve">which require distinct text formatting in the output file.  </w:t>
      </w:r>
    </w:p>
    <w:p w:rsidR="003D4739" w:rsidRPr="00AB3DDA" w:rsidRDefault="003D4739" w:rsidP="00863D3B">
      <w:pPr>
        <w:ind w:firstLine="720"/>
        <w:rPr>
          <w:color w:val="4F81BD" w:themeColor="accent1"/>
        </w:rPr>
      </w:pPr>
      <w:proofErr w:type="gramStart"/>
      <w:r w:rsidRPr="00AB3DDA">
        <w:rPr>
          <w:color w:val="4F81BD" w:themeColor="accent1"/>
        </w:rPr>
        <w:t>entry</w:t>
      </w:r>
      <w:proofErr w:type="gramEnd"/>
      <w:r w:rsidRPr="00AB3DDA">
        <w:rPr>
          <w:color w:val="4F81BD" w:themeColor="accent1"/>
        </w:rPr>
        <w:t xml:space="preserve"> :</w:t>
      </w:r>
      <w:del w:id="60" w:author="Rhodes, Mike" w:date="2014-10-08T12:22:00Z">
        <w:r w:rsidRPr="00AB3DDA" w:rsidDel="008C5F3F">
          <w:rPr>
            <w:color w:val="4F81BD" w:themeColor="accent1"/>
          </w:rPr>
          <w:delText>[Font name ,size ,bold,</w:delText>
        </w:r>
        <w:r w:rsidR="0017418A" w:rsidRPr="00AB3DDA" w:rsidDel="008C5F3F">
          <w:rPr>
            <w:color w:val="4F81BD" w:themeColor="accent1"/>
          </w:rPr>
          <w:delText xml:space="preserve"> </w:delText>
        </w:r>
        <w:r w:rsidRPr="00AB3DDA" w:rsidDel="008C5F3F">
          <w:rPr>
            <w:color w:val="4F81BD" w:themeColor="accent1"/>
          </w:rPr>
          <w:delText>italic, c</w:delText>
        </w:r>
        <w:r w:rsidR="00AB3DDA" w:rsidRPr="00AB3DDA" w:rsidDel="008C5F3F">
          <w:rPr>
            <w:color w:val="4F81BD" w:themeColor="accent1"/>
          </w:rPr>
          <w:delText>olour</w:delText>
        </w:r>
        <w:r w:rsidRPr="00AB3DDA" w:rsidDel="008C5F3F">
          <w:rPr>
            <w:color w:val="4F81BD" w:themeColor="accent1"/>
          </w:rPr>
          <w:delText>]</w:delText>
        </w:r>
      </w:del>
      <w:ins w:id="61" w:author="Rhodes, Mike" w:date="2014-10-08T12:22:00Z">
        <w:r w:rsidR="008C5F3F">
          <w:rPr>
            <w:color w:val="4F81BD" w:themeColor="accent1"/>
          </w:rPr>
          <w:t>{&lt;key&gt;:&lt;value&gt;,&lt;key&gt;:&lt;value&gt;,…},</w:t>
        </w:r>
      </w:ins>
    </w:p>
    <w:p w:rsidR="00ED0279" w:rsidRDefault="00ED0279" w:rsidP="00ED0279">
      <w:pPr>
        <w:rPr>
          <w:ins w:id="62" w:author="Rhodes, Mike" w:date="2014-10-08T12:24:00Z"/>
        </w:rPr>
      </w:pPr>
      <w:del w:id="63" w:author="Rhodes, Mike" w:date="2014-10-08T12:23:00Z">
        <w:r w:rsidDel="00DA4C6B">
          <w:delText>The font type, size, bold, italic and colour of the text can be configured for the following rows capability, defect, epic, feature, story and header.</w:delText>
        </w:r>
      </w:del>
      <w:ins w:id="64" w:author="Rhodes, Mike" w:date="2014-10-08T12:23:00Z">
        <w:r w:rsidR="00DA4C6B">
          <w:t xml:space="preserve">Any text matching </w:t>
        </w:r>
        <w:r w:rsidR="00DA4C6B">
          <w:rPr>
            <w:i/>
          </w:rPr>
          <w:t>entry</w:t>
        </w:r>
        <w:r w:rsidR="00DA4C6B">
          <w:t xml:space="preserve"> will be formatted using </w:t>
        </w:r>
        <w:r w:rsidR="00DA4C6B">
          <w:lastRenderedPageBreak/>
          <w:t xml:space="preserve">the </w:t>
        </w:r>
        <w:r w:rsidR="00DA4C6B">
          <w:rPr>
            <w:i/>
          </w:rPr>
          <w:t>&lt;key</w:t>
        </w:r>
        <w:proofErr w:type="gramStart"/>
        <w:r w:rsidR="00DA4C6B">
          <w:rPr>
            <w:i/>
          </w:rPr>
          <w:t>&gt;:</w:t>
        </w:r>
        <w:proofErr w:type="gramEnd"/>
        <w:r w:rsidR="00DA4C6B">
          <w:rPr>
            <w:i/>
          </w:rPr>
          <w:t>&lt;value&gt;</w:t>
        </w:r>
      </w:ins>
      <w:ins w:id="65" w:author="Rhodes, Mike" w:date="2014-10-08T12:24:00Z">
        <w:r w:rsidR="00DA4C6B">
          <w:t xml:space="preserve"> formatting rules associated with it.  Description of how to construct a formatting rule can be found here: </w:t>
        </w:r>
        <w:r w:rsidR="00DA4C6B">
          <w:fldChar w:fldCharType="begin"/>
        </w:r>
        <w:r w:rsidR="00DA4C6B">
          <w:instrText xml:space="preserve"> HYPERLINK "</w:instrText>
        </w:r>
        <w:r w:rsidR="00DA4C6B" w:rsidRPr="00DA4C6B">
          <w:instrText>http://xlsxwriter.readthedocs.org/en/latest/working_with_formats.html</w:instrText>
        </w:r>
        <w:r w:rsidR="00DA4C6B">
          <w:instrText xml:space="preserve">" </w:instrText>
        </w:r>
        <w:r w:rsidR="00DA4C6B">
          <w:fldChar w:fldCharType="separate"/>
        </w:r>
        <w:r w:rsidR="00DA4C6B" w:rsidRPr="00AA0331">
          <w:rPr>
            <w:rStyle w:val="Hyperlink"/>
          </w:rPr>
          <w:t>http://xlsxwriter.readthedocs.org/en/latest/working_with_formats.html</w:t>
        </w:r>
        <w:r w:rsidR="00DA4C6B">
          <w:fldChar w:fldCharType="end"/>
        </w:r>
      </w:ins>
    </w:p>
    <w:p w:rsidR="00DA4C6B" w:rsidRDefault="00DA4C6B" w:rsidP="00ED0279">
      <w:pPr>
        <w:rPr>
          <w:ins w:id="66" w:author="Rhodes, Mike" w:date="2014-10-08T12:25:00Z"/>
        </w:rPr>
      </w:pPr>
      <w:ins w:id="67" w:author="Rhodes, Mike" w:date="2014-10-08T12:25:00Z">
        <w:r>
          <w:t>Example formats are listed below:</w:t>
        </w:r>
      </w:ins>
    </w:p>
    <w:p w:rsidR="00DA4C6B" w:rsidRDefault="00DA4C6B" w:rsidP="00DA4C6B">
      <w:pPr>
        <w:autoSpaceDE w:val="0"/>
        <w:autoSpaceDN w:val="0"/>
        <w:adjustRightInd w:val="0"/>
        <w:spacing w:after="0" w:line="240" w:lineRule="auto"/>
        <w:rPr>
          <w:ins w:id="68" w:author="Rhodes, Mike" w:date="2014-10-08T12:25:00Z"/>
          <w:rFonts w:ascii="Consolas" w:hAnsi="Consolas" w:cs="Consolas"/>
          <w:sz w:val="20"/>
          <w:szCs w:val="20"/>
        </w:rPr>
      </w:pPr>
      <w:ins w:id="69" w:author="Rhodes, Mike" w:date="2014-10-08T12:25:00Z">
        <w:r>
          <w:rPr>
            <w:rFonts w:ascii="Consolas" w:hAnsi="Consolas" w:cs="Consolas"/>
            <w:sz w:val="20"/>
            <w:szCs w:val="20"/>
          </w:rPr>
          <w:tab/>
        </w:r>
        <w:r>
          <w:rPr>
            <w:rFonts w:ascii="Consolas" w:hAnsi="Consolas" w:cs="Consolas"/>
            <w:sz w:val="20"/>
            <w:szCs w:val="20"/>
          </w:rPr>
          <w:tab/>
          <w:t>"Capability":{"</w:t>
        </w:r>
        <w:proofErr w:type="spellStart"/>
        <w:r>
          <w:rPr>
            <w:rFonts w:ascii="Consolas" w:hAnsi="Consolas" w:cs="Consolas"/>
            <w:sz w:val="20"/>
            <w:szCs w:val="20"/>
          </w:rPr>
          <w:t>font":"Times</w:t>
        </w:r>
        <w:proofErr w:type="spellEnd"/>
        <w:r>
          <w:rPr>
            <w:rFonts w:ascii="Consolas" w:hAnsi="Consolas" w:cs="Consolas"/>
            <w:sz w:val="20"/>
            <w:szCs w:val="20"/>
          </w:rPr>
          <w:t xml:space="preserve"> New Roman","size":10},</w:t>
        </w:r>
      </w:ins>
    </w:p>
    <w:p w:rsidR="00DA4C6B" w:rsidRDefault="00DA4C6B" w:rsidP="00DA4C6B">
      <w:pPr>
        <w:autoSpaceDE w:val="0"/>
        <w:autoSpaceDN w:val="0"/>
        <w:adjustRightInd w:val="0"/>
        <w:spacing w:after="0" w:line="240" w:lineRule="auto"/>
        <w:rPr>
          <w:ins w:id="70" w:author="Rhodes, Mike" w:date="2014-10-08T12:25:00Z"/>
          <w:rFonts w:ascii="Consolas" w:hAnsi="Consolas" w:cs="Consolas"/>
          <w:sz w:val="20"/>
          <w:szCs w:val="20"/>
        </w:rPr>
      </w:pPr>
      <w:ins w:id="71" w:author="Rhodes, Mike" w:date="2014-10-08T12:25:00Z">
        <w:r>
          <w:rPr>
            <w:rFonts w:ascii="Consolas" w:hAnsi="Consolas" w:cs="Consolas"/>
            <w:sz w:val="20"/>
            <w:szCs w:val="20"/>
          </w:rPr>
          <w:tab/>
        </w:r>
        <w:r>
          <w:rPr>
            <w:rFonts w:ascii="Consolas" w:hAnsi="Consolas" w:cs="Consolas"/>
            <w:sz w:val="20"/>
            <w:szCs w:val="20"/>
          </w:rPr>
          <w:tab/>
          <w:t>"Defect":{"</w:t>
        </w:r>
        <w:proofErr w:type="spellStart"/>
        <w:r>
          <w:rPr>
            <w:rFonts w:ascii="Consolas" w:hAnsi="Consolas" w:cs="Consolas"/>
            <w:sz w:val="20"/>
            <w:szCs w:val="20"/>
          </w:rPr>
          <w:t>font":"Times</w:t>
        </w:r>
        <w:proofErr w:type="spellEnd"/>
        <w:r>
          <w:rPr>
            <w:rFonts w:ascii="Consolas" w:hAnsi="Consolas" w:cs="Consolas"/>
            <w:sz w:val="20"/>
            <w:szCs w:val="20"/>
          </w:rPr>
          <w:t xml:space="preserve"> New Roman","size":10},</w:t>
        </w:r>
      </w:ins>
    </w:p>
    <w:p w:rsidR="00DA4C6B" w:rsidRDefault="00DA4C6B" w:rsidP="00DA4C6B">
      <w:pPr>
        <w:autoSpaceDE w:val="0"/>
        <w:autoSpaceDN w:val="0"/>
        <w:adjustRightInd w:val="0"/>
        <w:spacing w:after="0" w:line="240" w:lineRule="auto"/>
        <w:rPr>
          <w:ins w:id="72" w:author="Rhodes, Mike" w:date="2014-10-08T12:25:00Z"/>
          <w:rFonts w:ascii="Consolas" w:hAnsi="Consolas" w:cs="Consolas"/>
          <w:sz w:val="20"/>
          <w:szCs w:val="20"/>
        </w:rPr>
      </w:pPr>
      <w:ins w:id="73" w:author="Rhodes, Mike" w:date="2014-10-08T12:25:00Z">
        <w:r>
          <w:rPr>
            <w:rFonts w:ascii="Consolas" w:hAnsi="Consolas" w:cs="Consolas"/>
            <w:sz w:val="20"/>
            <w:szCs w:val="20"/>
          </w:rPr>
          <w:tab/>
        </w:r>
        <w:r>
          <w:rPr>
            <w:rFonts w:ascii="Consolas" w:hAnsi="Consolas" w:cs="Consolas"/>
            <w:sz w:val="20"/>
            <w:szCs w:val="20"/>
          </w:rPr>
          <w:tab/>
          <w:t>"Epic":{"</w:t>
        </w:r>
        <w:proofErr w:type="spellStart"/>
        <w:r>
          <w:rPr>
            <w:rFonts w:ascii="Consolas" w:hAnsi="Consolas" w:cs="Consolas"/>
            <w:sz w:val="20"/>
            <w:szCs w:val="20"/>
          </w:rPr>
          <w:t>font":"Times</w:t>
        </w:r>
        <w:proofErr w:type="spellEnd"/>
        <w:r>
          <w:rPr>
            <w:rFonts w:ascii="Consolas" w:hAnsi="Consolas" w:cs="Consolas"/>
            <w:sz w:val="20"/>
            <w:szCs w:val="20"/>
          </w:rPr>
          <w:t xml:space="preserve"> New Roman","size":16,"italic":1},</w:t>
        </w:r>
      </w:ins>
    </w:p>
    <w:p w:rsidR="00DA4C6B" w:rsidRDefault="00DA4C6B" w:rsidP="00DA4C6B">
      <w:pPr>
        <w:autoSpaceDE w:val="0"/>
        <w:autoSpaceDN w:val="0"/>
        <w:adjustRightInd w:val="0"/>
        <w:spacing w:after="0" w:line="240" w:lineRule="auto"/>
        <w:rPr>
          <w:ins w:id="74" w:author="Rhodes, Mike" w:date="2014-10-08T12:25:00Z"/>
          <w:rFonts w:ascii="Consolas" w:hAnsi="Consolas" w:cs="Consolas"/>
          <w:sz w:val="20"/>
          <w:szCs w:val="20"/>
        </w:rPr>
      </w:pPr>
      <w:ins w:id="75" w:author="Rhodes, Mike" w:date="2014-10-08T12:25:00Z">
        <w:r>
          <w:rPr>
            <w:rFonts w:ascii="Consolas" w:hAnsi="Consolas" w:cs="Consolas"/>
            <w:sz w:val="20"/>
            <w:szCs w:val="20"/>
          </w:rPr>
          <w:tab/>
        </w:r>
        <w:r>
          <w:rPr>
            <w:rFonts w:ascii="Consolas" w:hAnsi="Consolas" w:cs="Consolas"/>
            <w:sz w:val="20"/>
            <w:szCs w:val="20"/>
          </w:rPr>
          <w:tab/>
          <w:t>"Feature":{"</w:t>
        </w:r>
        <w:proofErr w:type="spellStart"/>
        <w:r>
          <w:rPr>
            <w:rFonts w:ascii="Consolas" w:hAnsi="Consolas" w:cs="Consolas"/>
            <w:sz w:val="20"/>
            <w:szCs w:val="20"/>
          </w:rPr>
          <w:t>font":"Times</w:t>
        </w:r>
        <w:proofErr w:type="spellEnd"/>
        <w:r>
          <w:rPr>
            <w:rFonts w:ascii="Consolas" w:hAnsi="Consolas" w:cs="Consolas"/>
            <w:sz w:val="20"/>
            <w:szCs w:val="20"/>
          </w:rPr>
          <w:t xml:space="preserve"> New Roman","size":14},</w:t>
        </w:r>
      </w:ins>
    </w:p>
    <w:p w:rsidR="00DA4C6B" w:rsidRDefault="00DA4C6B" w:rsidP="00DA4C6B">
      <w:pPr>
        <w:autoSpaceDE w:val="0"/>
        <w:autoSpaceDN w:val="0"/>
        <w:adjustRightInd w:val="0"/>
        <w:spacing w:after="0" w:line="240" w:lineRule="auto"/>
        <w:rPr>
          <w:ins w:id="76" w:author="Rhodes, Mike" w:date="2014-10-08T12:25:00Z"/>
          <w:rFonts w:ascii="Consolas" w:hAnsi="Consolas" w:cs="Consolas"/>
          <w:sz w:val="20"/>
          <w:szCs w:val="20"/>
        </w:rPr>
      </w:pPr>
      <w:ins w:id="77" w:author="Rhodes, Mike" w:date="2014-10-08T12:25:00Z">
        <w:r>
          <w:rPr>
            <w:rFonts w:ascii="Consolas" w:hAnsi="Consolas" w:cs="Consolas"/>
            <w:sz w:val="20"/>
            <w:szCs w:val="20"/>
          </w:rPr>
          <w:tab/>
        </w:r>
        <w:r>
          <w:rPr>
            <w:rFonts w:ascii="Consolas" w:hAnsi="Consolas" w:cs="Consolas"/>
            <w:sz w:val="20"/>
            <w:szCs w:val="20"/>
          </w:rPr>
          <w:tab/>
          <w:t>"Story":{"</w:t>
        </w:r>
        <w:proofErr w:type="spellStart"/>
        <w:r>
          <w:rPr>
            <w:rFonts w:ascii="Consolas" w:hAnsi="Consolas" w:cs="Consolas"/>
            <w:sz w:val="20"/>
            <w:szCs w:val="20"/>
          </w:rPr>
          <w:t>font":"Times</w:t>
        </w:r>
        <w:proofErr w:type="spellEnd"/>
        <w:r>
          <w:rPr>
            <w:rFonts w:ascii="Consolas" w:hAnsi="Consolas" w:cs="Consolas"/>
            <w:sz w:val="20"/>
            <w:szCs w:val="20"/>
          </w:rPr>
          <w:t xml:space="preserve"> New Roman","size":12},</w:t>
        </w:r>
      </w:ins>
    </w:p>
    <w:p w:rsidR="00DA4C6B" w:rsidRDefault="00DA4C6B" w:rsidP="00DA4C6B">
      <w:pPr>
        <w:autoSpaceDE w:val="0"/>
        <w:autoSpaceDN w:val="0"/>
        <w:adjustRightInd w:val="0"/>
        <w:spacing w:after="0" w:line="240" w:lineRule="auto"/>
        <w:rPr>
          <w:ins w:id="78" w:author="Rhodes, Mike" w:date="2014-10-08T12:25:00Z"/>
          <w:rFonts w:ascii="Consolas" w:hAnsi="Consolas" w:cs="Consolas"/>
          <w:sz w:val="20"/>
          <w:szCs w:val="20"/>
        </w:rPr>
      </w:pPr>
      <w:ins w:id="79" w:author="Rhodes, Mike" w:date="2014-10-08T12:25:00Z">
        <w:r>
          <w:rPr>
            <w:rFonts w:ascii="Consolas" w:hAnsi="Consolas" w:cs="Consolas"/>
            <w:sz w:val="20"/>
            <w:szCs w:val="20"/>
          </w:rPr>
          <w:tab/>
        </w:r>
        <w:r>
          <w:rPr>
            <w:rFonts w:ascii="Consolas" w:hAnsi="Consolas" w:cs="Consolas"/>
            <w:sz w:val="20"/>
            <w:szCs w:val="20"/>
          </w:rPr>
          <w:tab/>
          <w:t>"Impeded":{"</w:t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  <w:u w:val="single"/>
          </w:rPr>
          <w:t>color</w:t>
        </w:r>
        <w:proofErr w:type="spellEnd"/>
        <w:r>
          <w:rPr>
            <w:rFonts w:ascii="Consolas" w:hAnsi="Consolas" w:cs="Consolas"/>
            <w:sz w:val="20"/>
            <w:szCs w:val="20"/>
          </w:rPr>
          <w:t>":"red"},</w:t>
        </w:r>
      </w:ins>
    </w:p>
    <w:p w:rsidR="00DA4C6B" w:rsidRDefault="00DA4C6B" w:rsidP="00DA4C6B">
      <w:pPr>
        <w:autoSpaceDE w:val="0"/>
        <w:autoSpaceDN w:val="0"/>
        <w:adjustRightInd w:val="0"/>
        <w:spacing w:after="0" w:line="240" w:lineRule="auto"/>
        <w:rPr>
          <w:ins w:id="80" w:author="Rhodes, Mike" w:date="2014-10-08T12:25:00Z"/>
          <w:rFonts w:ascii="Consolas" w:hAnsi="Consolas" w:cs="Consolas"/>
          <w:sz w:val="20"/>
          <w:szCs w:val="20"/>
        </w:rPr>
      </w:pPr>
      <w:ins w:id="81" w:author="Rhodes, Mike" w:date="2014-10-08T12:25:00Z">
        <w:r>
          <w:rPr>
            <w:rFonts w:ascii="Consolas" w:hAnsi="Consolas" w:cs="Consolas"/>
            <w:sz w:val="20"/>
            <w:szCs w:val="20"/>
          </w:rPr>
          <w:tab/>
        </w:r>
        <w:r>
          <w:rPr>
            <w:rFonts w:ascii="Consolas" w:hAnsi="Consolas" w:cs="Consolas"/>
            <w:sz w:val="20"/>
            <w:szCs w:val="20"/>
          </w:rPr>
          <w:tab/>
          <w:t>"More Information":{"</w:t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  <w:u w:val="single"/>
          </w:rPr>
          <w:t>color</w:t>
        </w:r>
        <w:proofErr w:type="spellEnd"/>
        <w:r>
          <w:rPr>
            <w:rFonts w:ascii="Consolas" w:hAnsi="Consolas" w:cs="Consolas"/>
            <w:sz w:val="20"/>
            <w:szCs w:val="20"/>
          </w:rPr>
          <w:t>":"orange"},</w:t>
        </w:r>
      </w:ins>
    </w:p>
    <w:p w:rsidR="00DA4C6B" w:rsidRDefault="00DA4C6B" w:rsidP="00DA4C6B">
      <w:pPr>
        <w:autoSpaceDE w:val="0"/>
        <w:autoSpaceDN w:val="0"/>
        <w:adjustRightInd w:val="0"/>
        <w:spacing w:after="0" w:line="240" w:lineRule="auto"/>
        <w:rPr>
          <w:ins w:id="82" w:author="Rhodes, Mike" w:date="2014-10-08T12:25:00Z"/>
          <w:rFonts w:ascii="Consolas" w:hAnsi="Consolas" w:cs="Consolas"/>
          <w:sz w:val="20"/>
          <w:szCs w:val="20"/>
        </w:rPr>
      </w:pPr>
      <w:ins w:id="83" w:author="Rhodes, Mike" w:date="2014-10-08T12:25:00Z">
        <w:r>
          <w:rPr>
            <w:rFonts w:ascii="Consolas" w:hAnsi="Consolas" w:cs="Consolas"/>
            <w:sz w:val="20"/>
            <w:szCs w:val="20"/>
          </w:rPr>
          <w:tab/>
        </w:r>
        <w:r>
          <w:rPr>
            <w:rFonts w:ascii="Consolas" w:hAnsi="Consolas" w:cs="Consolas"/>
            <w:sz w:val="20"/>
            <w:szCs w:val="20"/>
          </w:rPr>
          <w:tab/>
          <w:t>"Done":{"</w:t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  <w:u w:val="single"/>
          </w:rPr>
          <w:t>color</w:t>
        </w:r>
        <w:proofErr w:type="spellEnd"/>
        <w:r>
          <w:rPr>
            <w:rFonts w:ascii="Consolas" w:hAnsi="Consolas" w:cs="Consolas"/>
            <w:sz w:val="20"/>
            <w:szCs w:val="20"/>
          </w:rPr>
          <w:t>":"green"},</w:t>
        </w:r>
      </w:ins>
    </w:p>
    <w:p w:rsidR="00DA4C6B" w:rsidRDefault="00DA4C6B" w:rsidP="00DA4C6B">
      <w:pPr>
        <w:autoSpaceDE w:val="0"/>
        <w:autoSpaceDN w:val="0"/>
        <w:adjustRightInd w:val="0"/>
        <w:spacing w:after="0" w:line="240" w:lineRule="auto"/>
        <w:rPr>
          <w:ins w:id="84" w:author="Rhodes, Mike" w:date="2014-10-08T12:25:00Z"/>
          <w:rFonts w:ascii="Consolas" w:hAnsi="Consolas" w:cs="Consolas"/>
          <w:sz w:val="20"/>
          <w:szCs w:val="20"/>
        </w:rPr>
      </w:pPr>
      <w:ins w:id="85" w:author="Rhodes, Mike" w:date="2014-10-08T12:25:00Z">
        <w:r>
          <w:rPr>
            <w:rFonts w:ascii="Consolas" w:hAnsi="Consolas" w:cs="Consolas"/>
            <w:sz w:val="20"/>
            <w:szCs w:val="20"/>
          </w:rPr>
          <w:tab/>
        </w:r>
        <w:r>
          <w:rPr>
            <w:rFonts w:ascii="Consolas" w:hAnsi="Consolas" w:cs="Consolas"/>
            <w:sz w:val="20"/>
            <w:szCs w:val="20"/>
          </w:rPr>
          <w:tab/>
          <w:t>"In Progress":{"</w:t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  <w:u w:val="single"/>
          </w:rPr>
          <w:t>color</w:t>
        </w:r>
        <w:proofErr w:type="spellEnd"/>
        <w:r>
          <w:rPr>
            <w:rFonts w:ascii="Consolas" w:hAnsi="Consolas" w:cs="Consolas"/>
            <w:sz w:val="20"/>
            <w:szCs w:val="20"/>
          </w:rPr>
          <w:t>":"#00ff77"},</w:t>
        </w:r>
      </w:ins>
    </w:p>
    <w:p w:rsidR="00DA4C6B" w:rsidRDefault="00DA4C6B" w:rsidP="00DA4C6B">
      <w:pPr>
        <w:autoSpaceDE w:val="0"/>
        <w:autoSpaceDN w:val="0"/>
        <w:adjustRightInd w:val="0"/>
        <w:spacing w:after="0" w:line="240" w:lineRule="auto"/>
        <w:rPr>
          <w:ins w:id="86" w:author="Rhodes, Mike" w:date="2014-10-08T12:25:00Z"/>
          <w:rFonts w:ascii="Consolas" w:hAnsi="Consolas" w:cs="Consolas"/>
          <w:sz w:val="20"/>
          <w:szCs w:val="20"/>
        </w:rPr>
      </w:pPr>
      <w:ins w:id="87" w:author="Rhodes, Mike" w:date="2014-10-08T12:25:00Z">
        <w:r>
          <w:rPr>
            <w:rFonts w:ascii="Consolas" w:hAnsi="Consolas" w:cs="Consolas"/>
            <w:sz w:val="20"/>
            <w:szCs w:val="20"/>
          </w:rPr>
          <w:tab/>
        </w:r>
        <w:r>
          <w:rPr>
            <w:rFonts w:ascii="Consolas" w:hAnsi="Consolas" w:cs="Consolas"/>
            <w:sz w:val="20"/>
            <w:szCs w:val="20"/>
          </w:rPr>
          <w:tab/>
          <w:t>"Implementing":{"</w:t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  <w:u w:val="single"/>
          </w:rPr>
          <w:t>color</w:t>
        </w:r>
        <w:proofErr w:type="spellEnd"/>
        <w:r>
          <w:rPr>
            <w:rFonts w:ascii="Consolas" w:hAnsi="Consolas" w:cs="Consolas"/>
            <w:sz w:val="20"/>
            <w:szCs w:val="20"/>
          </w:rPr>
          <w:t>":"#00ff77"},</w:t>
        </w:r>
      </w:ins>
    </w:p>
    <w:p w:rsidR="00DA4C6B" w:rsidRPr="00DA4C6B" w:rsidRDefault="00DA4C6B" w:rsidP="00DA4C6B">
      <w:ins w:id="88" w:author="Rhodes, Mike" w:date="2014-10-08T12:25:00Z">
        <w:r>
          <w:rPr>
            <w:rFonts w:ascii="Consolas" w:hAnsi="Consolas" w:cs="Consolas"/>
            <w:sz w:val="20"/>
            <w:szCs w:val="20"/>
          </w:rPr>
          <w:tab/>
        </w:r>
        <w:r>
          <w:rPr>
            <w:rFonts w:ascii="Consolas" w:hAnsi="Consolas" w:cs="Consolas"/>
            <w:sz w:val="20"/>
            <w:szCs w:val="20"/>
          </w:rPr>
          <w:tab/>
          <w:t>"Implemented":{"</w:t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  <w:u w:val="single"/>
          </w:rPr>
          <w:t>color</w:t>
        </w:r>
        <w:proofErr w:type="spellEnd"/>
        <w:r>
          <w:rPr>
            <w:rFonts w:ascii="Consolas" w:hAnsi="Consolas" w:cs="Consolas"/>
            <w:sz w:val="20"/>
            <w:szCs w:val="20"/>
          </w:rPr>
          <w:t>":"#00ffbb"}</w:t>
        </w:r>
      </w:ins>
    </w:p>
    <w:p w:rsidR="00AD46FE" w:rsidRPr="00AD46FE" w:rsidDel="00DA4C6B" w:rsidRDefault="00AD46FE" w:rsidP="00AD46FE">
      <w:pPr>
        <w:rPr>
          <w:del w:id="89" w:author="Rhodes, Mike" w:date="2014-10-08T12:25:00Z"/>
          <w:rFonts w:ascii="Consolas" w:hAnsi="Consolas" w:cs="Consolas"/>
        </w:rPr>
      </w:pPr>
      <w:del w:id="90" w:author="Rhodes, Mike" w:date="2014-10-08T12:25:00Z">
        <w:r w:rsidRPr="00AD46FE" w:rsidDel="00DA4C6B">
          <w:rPr>
            <w:rFonts w:ascii="Consolas" w:hAnsi="Consolas" w:cs="Consolas"/>
          </w:rPr>
          <w:delText>"Format":{</w:delText>
        </w:r>
      </w:del>
    </w:p>
    <w:p w:rsidR="00AD46FE" w:rsidRPr="00AD46FE" w:rsidDel="00DA4C6B" w:rsidRDefault="00AD46FE" w:rsidP="00AD46FE">
      <w:pPr>
        <w:ind w:left="720"/>
        <w:rPr>
          <w:del w:id="91" w:author="Rhodes, Mike" w:date="2014-10-08T12:25:00Z"/>
          <w:rFonts w:ascii="Consolas" w:hAnsi="Consolas" w:cs="Consolas"/>
        </w:rPr>
      </w:pPr>
      <w:del w:id="92" w:author="Rhodes, Mike" w:date="2014-10-08T12:25:00Z">
        <w:r w:rsidRPr="00AD46FE" w:rsidDel="00DA4C6B">
          <w:rPr>
            <w:rFonts w:ascii="Consolas" w:hAnsi="Consolas" w:cs="Consolas"/>
          </w:rPr>
          <w:delText>"Capability":["Times New Roman",10,"False","False","black"],</w:delText>
        </w:r>
      </w:del>
    </w:p>
    <w:p w:rsidR="00AD46FE" w:rsidRPr="00AD46FE" w:rsidDel="00DA4C6B" w:rsidRDefault="00AD46FE" w:rsidP="00AD46FE">
      <w:pPr>
        <w:ind w:left="720"/>
        <w:rPr>
          <w:del w:id="93" w:author="Rhodes, Mike" w:date="2014-10-08T12:25:00Z"/>
          <w:rFonts w:ascii="Consolas" w:hAnsi="Consolas" w:cs="Consolas"/>
        </w:rPr>
      </w:pPr>
      <w:del w:id="94" w:author="Rhodes, Mike" w:date="2014-10-08T12:25:00Z">
        <w:r w:rsidRPr="00AD46FE" w:rsidDel="00DA4C6B">
          <w:rPr>
            <w:rFonts w:ascii="Consolas" w:hAnsi="Consolas" w:cs="Consolas"/>
          </w:rPr>
          <w:delText>"Defect":["Times New Roman",10,"False","False","black"],</w:delText>
        </w:r>
      </w:del>
    </w:p>
    <w:p w:rsidR="00AD46FE" w:rsidRPr="00AD46FE" w:rsidDel="00DA4C6B" w:rsidRDefault="00AD46FE" w:rsidP="00AD46FE">
      <w:pPr>
        <w:ind w:left="720"/>
        <w:rPr>
          <w:del w:id="95" w:author="Rhodes, Mike" w:date="2014-10-08T12:25:00Z"/>
          <w:rFonts w:ascii="Consolas" w:hAnsi="Consolas" w:cs="Consolas"/>
        </w:rPr>
      </w:pPr>
      <w:del w:id="96" w:author="Rhodes, Mike" w:date="2014-10-08T12:25:00Z">
        <w:r w:rsidRPr="00AD46FE" w:rsidDel="00DA4C6B">
          <w:rPr>
            <w:rFonts w:ascii="Consolas" w:hAnsi="Consolas" w:cs="Consolas"/>
          </w:rPr>
          <w:delText>"Epic":["Times New Roman",14,"False","True","black"],</w:delText>
        </w:r>
      </w:del>
    </w:p>
    <w:p w:rsidR="00AD46FE" w:rsidRPr="00AD46FE" w:rsidDel="00DA4C6B" w:rsidRDefault="00AD46FE" w:rsidP="00AD46FE">
      <w:pPr>
        <w:ind w:left="720"/>
        <w:rPr>
          <w:del w:id="97" w:author="Rhodes, Mike" w:date="2014-10-08T12:25:00Z"/>
          <w:rFonts w:ascii="Consolas" w:hAnsi="Consolas" w:cs="Consolas"/>
        </w:rPr>
      </w:pPr>
      <w:del w:id="98" w:author="Rhodes, Mike" w:date="2014-10-08T12:25:00Z">
        <w:r w:rsidRPr="00AD46FE" w:rsidDel="00DA4C6B">
          <w:rPr>
            <w:rFonts w:ascii="Consolas" w:hAnsi="Consolas" w:cs="Consolas"/>
          </w:rPr>
          <w:delText>"Feature":["Times New Roman",14,"False","False","black"],</w:delText>
        </w:r>
      </w:del>
    </w:p>
    <w:p w:rsidR="00AD46FE" w:rsidRPr="00AD46FE" w:rsidDel="00DA4C6B" w:rsidRDefault="00AD46FE" w:rsidP="00AD46FE">
      <w:pPr>
        <w:ind w:left="720"/>
        <w:rPr>
          <w:del w:id="99" w:author="Rhodes, Mike" w:date="2014-10-08T12:25:00Z"/>
          <w:rFonts w:ascii="Consolas" w:hAnsi="Consolas" w:cs="Consolas"/>
        </w:rPr>
      </w:pPr>
      <w:del w:id="100" w:author="Rhodes, Mike" w:date="2014-10-08T12:25:00Z">
        <w:r w:rsidRPr="00AD46FE" w:rsidDel="00DA4C6B">
          <w:rPr>
            <w:rFonts w:ascii="Consolas" w:hAnsi="Consolas" w:cs="Consolas"/>
          </w:rPr>
          <w:delText>"Story":["Times New Roman",12,"False","False", "black"],</w:delText>
        </w:r>
      </w:del>
    </w:p>
    <w:p w:rsidR="00AD46FE" w:rsidRPr="00AD46FE" w:rsidDel="00DA4C6B" w:rsidRDefault="00AD46FE" w:rsidP="00AD46FE">
      <w:pPr>
        <w:ind w:left="720"/>
        <w:rPr>
          <w:del w:id="101" w:author="Rhodes, Mike" w:date="2014-10-08T12:25:00Z"/>
          <w:rFonts w:ascii="Consolas" w:hAnsi="Consolas" w:cs="Consolas"/>
        </w:rPr>
      </w:pPr>
      <w:del w:id="102" w:author="Rhodes, Mike" w:date="2014-10-08T12:25:00Z">
        <w:r w:rsidRPr="00AD46FE" w:rsidDel="00DA4C6B">
          <w:rPr>
            <w:rFonts w:ascii="Consolas" w:hAnsi="Consolas" w:cs="Consolas"/>
          </w:rPr>
          <w:delText>"Header":["Times New Roman",15,"True","False","blue"]</w:delText>
        </w:r>
      </w:del>
    </w:p>
    <w:p w:rsidR="003D4739" w:rsidRPr="00DA4C6B" w:rsidRDefault="00AD46FE" w:rsidP="00DA4C6B">
      <w:pPr>
        <w:ind w:left="720"/>
        <w:rPr>
          <w:rPrChange w:id="103" w:author="Rhodes, Mike" w:date="2014-10-08T12:25:00Z">
            <w:rPr>
              <w:rFonts w:ascii="Consolas" w:hAnsi="Consolas" w:cs="Consolas"/>
            </w:rPr>
          </w:rPrChange>
        </w:rPr>
      </w:pPr>
      <w:del w:id="104" w:author="Rhodes, Mike" w:date="2014-10-08T12:25:00Z">
        <w:r w:rsidRPr="00AD46FE" w:rsidDel="00DA4C6B">
          <w:rPr>
            <w:rFonts w:ascii="Consolas" w:hAnsi="Consolas" w:cs="Consolas"/>
          </w:rPr>
          <w:delText>}</w:delText>
        </w:r>
      </w:del>
      <w:ins w:id="105" w:author="Rhodes, Mike" w:date="2014-10-08T12:25:00Z">
        <w:r w:rsidR="00DA4C6B">
          <w:rPr>
            <w:rFonts w:ascii="Consolas" w:hAnsi="Consolas" w:cs="Consolas"/>
          </w:rPr>
          <w:t xml:space="preserve">In addition to these generic formatting rules, the follow special </w:t>
        </w:r>
        <w:r w:rsidR="00DA4C6B">
          <w:rPr>
            <w:rFonts w:ascii="Consolas" w:hAnsi="Consolas" w:cs="Consolas"/>
            <w:i/>
          </w:rPr>
          <w:t>&lt;entry&gt;</w:t>
        </w:r>
        <w:r w:rsidR="00DA4C6B">
          <w:t xml:space="preserve"> values are defined:  </w:t>
        </w:r>
        <w:r w:rsidR="00DA4C6B">
          <w:t>"Header</w:t>
        </w:r>
      </w:ins>
      <w:ins w:id="106" w:author="Rhodes, Mike" w:date="2014-10-08T12:26:00Z">
        <w:r w:rsidR="00DA4C6B">
          <w:t xml:space="preserve">, </w:t>
        </w:r>
      </w:ins>
      <w:ins w:id="107" w:author="Rhodes, Mike" w:date="2014-10-08T12:25:00Z">
        <w:r w:rsidR="00DA4C6B">
          <w:t>"</w:t>
        </w:r>
        <w:proofErr w:type="spellStart"/>
        <w:r w:rsidR="00DA4C6B">
          <w:t>Error_Item</w:t>
        </w:r>
      </w:ins>
      <w:proofErr w:type="spellEnd"/>
      <w:ins w:id="108" w:author="Rhodes, Mike" w:date="2014-10-08T12:26:00Z">
        <w:r w:rsidR="00DA4C6B">
          <w:t xml:space="preserve">”, </w:t>
        </w:r>
      </w:ins>
      <w:ins w:id="109" w:author="Rhodes, Mike" w:date="2014-10-08T12:25:00Z">
        <w:r w:rsidR="00DA4C6B">
          <w:t>"</w:t>
        </w:r>
        <w:proofErr w:type="spellStart"/>
        <w:r w:rsidR="00DA4C6B">
          <w:t>Iteration_Summary</w:t>
        </w:r>
      </w:ins>
      <w:proofErr w:type="spellEnd"/>
      <w:ins w:id="110" w:author="Rhodes, Mike" w:date="2014-10-08T12:26:00Z">
        <w:r w:rsidR="00DA4C6B">
          <w:t xml:space="preserve">”, </w:t>
        </w:r>
      </w:ins>
      <w:ins w:id="111" w:author="Rhodes, Mike" w:date="2014-10-08T12:25:00Z">
        <w:r w:rsidR="00DA4C6B">
          <w:t>"</w:t>
        </w:r>
        <w:proofErr w:type="spellStart"/>
        <w:r w:rsidR="00DA4C6B">
          <w:t>Category_Summary</w:t>
        </w:r>
        <w:proofErr w:type="spellEnd"/>
        <w:r w:rsidR="00DA4C6B">
          <w:t>"</w:t>
        </w:r>
      </w:ins>
      <w:ins w:id="112" w:author="Rhodes, Mike" w:date="2014-10-08T12:26:00Z">
        <w:r w:rsidR="00DA4C6B">
          <w:t xml:space="preserve">.  These control the formatting of specific summary rows within the report.  (Note: </w:t>
        </w:r>
        <w:proofErr w:type="spellStart"/>
        <w:r w:rsidR="00DA4C6B">
          <w:t>Iteration_Summary</w:t>
        </w:r>
        <w:proofErr w:type="spellEnd"/>
        <w:r w:rsidR="00DA4C6B">
          <w:t xml:space="preserve"> and </w:t>
        </w:r>
        <w:proofErr w:type="spellStart"/>
        <w:r w:rsidR="00DA4C6B">
          <w:t>Category_Summary</w:t>
        </w:r>
        <w:proofErr w:type="spellEnd"/>
        <w:r w:rsidR="00DA4C6B">
          <w:t xml:space="preserve"> are used in the </w:t>
        </w:r>
      </w:ins>
      <w:ins w:id="113" w:author="Rhodes, Mike" w:date="2014-10-08T12:27:00Z">
        <w:r w:rsidR="00DA4C6B">
          <w:t xml:space="preserve">Iteration Report sheet.  </w:t>
        </w:r>
      </w:ins>
      <w:ins w:id="114" w:author="Rhodes, Mike" w:date="2014-10-08T12:28:00Z">
        <w:r w:rsidR="00DA4C6B">
          <w:t xml:space="preserve">In RTC: </w:t>
        </w:r>
      </w:ins>
      <w:ins w:id="115" w:author="Rhodes, Mike" w:date="2014-10-08T12:27:00Z">
        <w:r w:rsidR="00DA4C6B">
          <w:t xml:space="preserve">Iteration is </w:t>
        </w:r>
      </w:ins>
      <w:ins w:id="116" w:author="Rhodes, Mike" w:date="2014-10-08T12:28:00Z">
        <w:r w:rsidR="00DA4C6B">
          <w:t>synonymous</w:t>
        </w:r>
      </w:ins>
      <w:ins w:id="117" w:author="Rhodes, Mike" w:date="2014-10-08T12:27:00Z">
        <w:r w:rsidR="00DA4C6B">
          <w:t xml:space="preserve"> with </w:t>
        </w:r>
        <w:proofErr w:type="spellStart"/>
        <w:r w:rsidR="00DA4C6B">
          <w:t>PlannedFor</w:t>
        </w:r>
        <w:proofErr w:type="spellEnd"/>
        <w:r w:rsidR="00DA4C6B">
          <w:t xml:space="preserve"> and Category maps to </w:t>
        </w:r>
        <w:proofErr w:type="spellStart"/>
        <w:r w:rsidR="00DA4C6B">
          <w:t>FiledAgainst</w:t>
        </w:r>
        <w:proofErr w:type="spellEnd"/>
        <w:r w:rsidR="00DA4C6B">
          <w:t xml:space="preserve"> and Teams</w:t>
        </w:r>
      </w:ins>
      <w:ins w:id="118" w:author="Rhodes, Mike" w:date="2014-10-08T12:28:00Z">
        <w:r w:rsidR="00DA4C6B">
          <w:t>)</w:t>
        </w:r>
      </w:ins>
      <w:bookmarkStart w:id="119" w:name="_GoBack"/>
      <w:bookmarkEnd w:id="119"/>
    </w:p>
    <w:sectPr w:rsidR="003D4739" w:rsidRPr="00DA4C6B" w:rsidSect="00E7439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Rhodes, Mike" w:date="2014-09-10T09:45:00Z" w:initials="RM">
    <w:p w:rsidR="00186928" w:rsidRDefault="00186928">
      <w:pPr>
        <w:pStyle w:val="CommentText"/>
      </w:pPr>
      <w:r>
        <w:rPr>
          <w:rStyle w:val="CommentReference"/>
        </w:rPr>
        <w:annotationRef/>
      </w:r>
      <w:r>
        <w:t>I think it may be worth adding c:\python30\scripts as well</w:t>
      </w:r>
    </w:p>
  </w:comment>
  <w:comment w:id="6" w:author="Rhodes, Mike" w:date="2014-09-10T09:47:00Z" w:initials="RM">
    <w:p w:rsidR="00186928" w:rsidRDefault="00186928">
      <w:pPr>
        <w:pStyle w:val="CommentText"/>
      </w:pPr>
      <w:r>
        <w:rPr>
          <w:rStyle w:val="CommentReference"/>
        </w:rPr>
        <w:annotationRef/>
      </w:r>
      <w:r>
        <w:t xml:space="preserve">I believe you mean to do this in the C:\python30\lib\xlsxwriter-x.x.x directory to install </w:t>
      </w:r>
      <w:proofErr w:type="spellStart"/>
      <w:r>
        <w:t>xlsxwriter</w:t>
      </w:r>
      <w:proofErr w:type="spellEnd"/>
      <w:r>
        <w:t xml:space="preserve"> package.</w:t>
      </w:r>
    </w:p>
  </w:comment>
  <w:comment w:id="5" w:author="Rhodes, Mike" w:date="2014-09-10T10:04:00Z" w:initials="RM">
    <w:p w:rsidR="00E873E9" w:rsidRDefault="00E873E9">
      <w:pPr>
        <w:pStyle w:val="CommentText"/>
      </w:pPr>
      <w:r>
        <w:rPr>
          <w:rStyle w:val="CommentReference"/>
        </w:rPr>
        <w:annotationRef/>
      </w:r>
      <w:r>
        <w:t>If you use pip install for previous part then you don’t need to do this as pip does it.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1C1" w:rsidRDefault="00AE11C1" w:rsidP="001218C0">
      <w:pPr>
        <w:spacing w:after="0" w:line="240" w:lineRule="auto"/>
      </w:pPr>
      <w:r>
        <w:separator/>
      </w:r>
    </w:p>
  </w:endnote>
  <w:endnote w:type="continuationSeparator" w:id="0">
    <w:p w:rsidR="00AE11C1" w:rsidRDefault="00AE11C1" w:rsidP="0012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441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18C0" w:rsidRDefault="001218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C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18C0" w:rsidRDefault="001218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1C1" w:rsidRDefault="00AE11C1" w:rsidP="001218C0">
      <w:pPr>
        <w:spacing w:after="0" w:line="240" w:lineRule="auto"/>
      </w:pPr>
      <w:r>
        <w:separator/>
      </w:r>
    </w:p>
  </w:footnote>
  <w:footnote w:type="continuationSeparator" w:id="0">
    <w:p w:rsidR="00AE11C1" w:rsidRDefault="00AE11C1" w:rsidP="0012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8C0" w:rsidRDefault="00F4476E">
    <w:pPr>
      <w:pStyle w:val="Header"/>
    </w:pPr>
    <w:r>
      <w:t xml:space="preserve">Create </w:t>
    </w:r>
    <w:proofErr w:type="spellStart"/>
    <w:r>
      <w:t>wbs</w:t>
    </w:r>
    <w:proofErr w:type="spellEnd"/>
    <w:r>
      <w:t xml:space="preserve"> user g</w:t>
    </w:r>
    <w:r w:rsidR="001218C0">
      <w:t>uide</w:t>
    </w:r>
  </w:p>
  <w:p w:rsidR="00494733" w:rsidRDefault="001218C0">
    <w:pPr>
      <w:pStyle w:val="Header"/>
    </w:pPr>
    <w:r>
      <w:t>Accenture Mobility Services</w:t>
    </w:r>
  </w:p>
  <w:p w:rsidR="001218C0" w:rsidRDefault="00494733">
    <w:pPr>
      <w:pStyle w:val="Header"/>
    </w:pPr>
    <w:r>
      <w:t>04/09/2014</w:t>
    </w:r>
    <w:r w:rsidR="001218C0">
      <w:t xml:space="preserve"> </w:t>
    </w:r>
  </w:p>
  <w:p w:rsidR="00EC71C6" w:rsidRDefault="00EC71C6">
    <w:pPr>
      <w:pStyle w:val="Header"/>
    </w:pPr>
    <w:r>
      <w:t>Version 1.0</w:t>
    </w:r>
  </w:p>
  <w:p w:rsidR="001E06BF" w:rsidRDefault="001E06BF">
    <w:pPr>
      <w:pStyle w:val="Header"/>
    </w:pPr>
  </w:p>
  <w:p w:rsidR="001E06BF" w:rsidRDefault="001E0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626"/>
    <w:multiLevelType w:val="hybridMultilevel"/>
    <w:tmpl w:val="F7226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5824"/>
    <w:multiLevelType w:val="hybridMultilevel"/>
    <w:tmpl w:val="037AA7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13D2C"/>
    <w:multiLevelType w:val="hybridMultilevel"/>
    <w:tmpl w:val="1E062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F494A"/>
    <w:multiLevelType w:val="hybridMultilevel"/>
    <w:tmpl w:val="B098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23F91"/>
    <w:multiLevelType w:val="hybridMultilevel"/>
    <w:tmpl w:val="C1C40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E4596"/>
    <w:multiLevelType w:val="hybridMultilevel"/>
    <w:tmpl w:val="BDD4E126"/>
    <w:lvl w:ilvl="0" w:tplc="0809000F">
      <w:start w:val="1"/>
      <w:numFmt w:val="decimal"/>
      <w:lvlText w:val="%1."/>
      <w:lvlJc w:val="left"/>
      <w:pPr>
        <w:ind w:left="771" w:hanging="360"/>
      </w:pPr>
    </w:lvl>
    <w:lvl w:ilvl="1" w:tplc="08090019" w:tentative="1">
      <w:start w:val="1"/>
      <w:numFmt w:val="lowerLetter"/>
      <w:lvlText w:val="%2."/>
      <w:lvlJc w:val="left"/>
      <w:pPr>
        <w:ind w:left="1491" w:hanging="360"/>
      </w:pPr>
    </w:lvl>
    <w:lvl w:ilvl="2" w:tplc="0809001B" w:tentative="1">
      <w:start w:val="1"/>
      <w:numFmt w:val="lowerRoman"/>
      <w:lvlText w:val="%3."/>
      <w:lvlJc w:val="right"/>
      <w:pPr>
        <w:ind w:left="2211" w:hanging="180"/>
      </w:pPr>
    </w:lvl>
    <w:lvl w:ilvl="3" w:tplc="0809000F" w:tentative="1">
      <w:start w:val="1"/>
      <w:numFmt w:val="decimal"/>
      <w:lvlText w:val="%4."/>
      <w:lvlJc w:val="left"/>
      <w:pPr>
        <w:ind w:left="2931" w:hanging="360"/>
      </w:pPr>
    </w:lvl>
    <w:lvl w:ilvl="4" w:tplc="08090019" w:tentative="1">
      <w:start w:val="1"/>
      <w:numFmt w:val="lowerLetter"/>
      <w:lvlText w:val="%5."/>
      <w:lvlJc w:val="left"/>
      <w:pPr>
        <w:ind w:left="3651" w:hanging="360"/>
      </w:pPr>
    </w:lvl>
    <w:lvl w:ilvl="5" w:tplc="0809001B" w:tentative="1">
      <w:start w:val="1"/>
      <w:numFmt w:val="lowerRoman"/>
      <w:lvlText w:val="%6."/>
      <w:lvlJc w:val="right"/>
      <w:pPr>
        <w:ind w:left="4371" w:hanging="180"/>
      </w:pPr>
    </w:lvl>
    <w:lvl w:ilvl="6" w:tplc="0809000F" w:tentative="1">
      <w:start w:val="1"/>
      <w:numFmt w:val="decimal"/>
      <w:lvlText w:val="%7."/>
      <w:lvlJc w:val="left"/>
      <w:pPr>
        <w:ind w:left="5091" w:hanging="360"/>
      </w:pPr>
    </w:lvl>
    <w:lvl w:ilvl="7" w:tplc="08090019" w:tentative="1">
      <w:start w:val="1"/>
      <w:numFmt w:val="lowerLetter"/>
      <w:lvlText w:val="%8."/>
      <w:lvlJc w:val="left"/>
      <w:pPr>
        <w:ind w:left="5811" w:hanging="360"/>
      </w:pPr>
    </w:lvl>
    <w:lvl w:ilvl="8" w:tplc="080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29"/>
    <w:rsid w:val="00016830"/>
    <w:rsid w:val="00051386"/>
    <w:rsid w:val="0007163A"/>
    <w:rsid w:val="000A0B6B"/>
    <w:rsid w:val="000A114F"/>
    <w:rsid w:val="000A1E46"/>
    <w:rsid w:val="000B04F3"/>
    <w:rsid w:val="000F5755"/>
    <w:rsid w:val="001218C0"/>
    <w:rsid w:val="001343B6"/>
    <w:rsid w:val="0017418A"/>
    <w:rsid w:val="001853E6"/>
    <w:rsid w:val="00186928"/>
    <w:rsid w:val="001E06BF"/>
    <w:rsid w:val="001F1F35"/>
    <w:rsid w:val="002F7E71"/>
    <w:rsid w:val="00343E5C"/>
    <w:rsid w:val="00375A1E"/>
    <w:rsid w:val="00381115"/>
    <w:rsid w:val="00392A2C"/>
    <w:rsid w:val="003D4739"/>
    <w:rsid w:val="003D5CA6"/>
    <w:rsid w:val="004019EA"/>
    <w:rsid w:val="00417D16"/>
    <w:rsid w:val="00477707"/>
    <w:rsid w:val="00480624"/>
    <w:rsid w:val="00490A7C"/>
    <w:rsid w:val="004940FF"/>
    <w:rsid w:val="00494733"/>
    <w:rsid w:val="005200B7"/>
    <w:rsid w:val="0053626E"/>
    <w:rsid w:val="00565958"/>
    <w:rsid w:val="00566672"/>
    <w:rsid w:val="00580F75"/>
    <w:rsid w:val="00584F89"/>
    <w:rsid w:val="005A3C36"/>
    <w:rsid w:val="005E6ACB"/>
    <w:rsid w:val="005F4F8C"/>
    <w:rsid w:val="005F6BCE"/>
    <w:rsid w:val="005F6F8C"/>
    <w:rsid w:val="00602D67"/>
    <w:rsid w:val="00671076"/>
    <w:rsid w:val="00671AAF"/>
    <w:rsid w:val="00690B68"/>
    <w:rsid w:val="006B359E"/>
    <w:rsid w:val="006B7F29"/>
    <w:rsid w:val="006C5AD0"/>
    <w:rsid w:val="006D5F09"/>
    <w:rsid w:val="006D7E05"/>
    <w:rsid w:val="006F3565"/>
    <w:rsid w:val="00781838"/>
    <w:rsid w:val="00785C99"/>
    <w:rsid w:val="007B5770"/>
    <w:rsid w:val="007E08DF"/>
    <w:rsid w:val="007E1EE4"/>
    <w:rsid w:val="00812C8F"/>
    <w:rsid w:val="00825F31"/>
    <w:rsid w:val="00837A6F"/>
    <w:rsid w:val="00857B0E"/>
    <w:rsid w:val="00863D3B"/>
    <w:rsid w:val="00873354"/>
    <w:rsid w:val="008A5249"/>
    <w:rsid w:val="008A590F"/>
    <w:rsid w:val="008A6FAB"/>
    <w:rsid w:val="008C0665"/>
    <w:rsid w:val="008C5F3F"/>
    <w:rsid w:val="0090115B"/>
    <w:rsid w:val="009447F3"/>
    <w:rsid w:val="00960DB0"/>
    <w:rsid w:val="009A0175"/>
    <w:rsid w:val="009E711D"/>
    <w:rsid w:val="00A037B4"/>
    <w:rsid w:val="00A457A5"/>
    <w:rsid w:val="00A45DEA"/>
    <w:rsid w:val="00A968E9"/>
    <w:rsid w:val="00AA1DB3"/>
    <w:rsid w:val="00AA4E12"/>
    <w:rsid w:val="00AB3DDA"/>
    <w:rsid w:val="00AC328E"/>
    <w:rsid w:val="00AD46FE"/>
    <w:rsid w:val="00AD482D"/>
    <w:rsid w:val="00AE11C1"/>
    <w:rsid w:val="00B0518D"/>
    <w:rsid w:val="00B16883"/>
    <w:rsid w:val="00B53F04"/>
    <w:rsid w:val="00BC693C"/>
    <w:rsid w:val="00BF7FC4"/>
    <w:rsid w:val="00C067D0"/>
    <w:rsid w:val="00C4202B"/>
    <w:rsid w:val="00C618CE"/>
    <w:rsid w:val="00C7652E"/>
    <w:rsid w:val="00CA3AAE"/>
    <w:rsid w:val="00D02919"/>
    <w:rsid w:val="00D21E44"/>
    <w:rsid w:val="00D41E94"/>
    <w:rsid w:val="00D65A29"/>
    <w:rsid w:val="00D678ED"/>
    <w:rsid w:val="00D85614"/>
    <w:rsid w:val="00D96344"/>
    <w:rsid w:val="00DA234D"/>
    <w:rsid w:val="00DA4C6B"/>
    <w:rsid w:val="00DC36AD"/>
    <w:rsid w:val="00DC7914"/>
    <w:rsid w:val="00DD2018"/>
    <w:rsid w:val="00DD4477"/>
    <w:rsid w:val="00E06736"/>
    <w:rsid w:val="00E1451F"/>
    <w:rsid w:val="00E521F7"/>
    <w:rsid w:val="00E60593"/>
    <w:rsid w:val="00E74399"/>
    <w:rsid w:val="00E871CA"/>
    <w:rsid w:val="00E873E9"/>
    <w:rsid w:val="00EA68AB"/>
    <w:rsid w:val="00EC71C6"/>
    <w:rsid w:val="00ED0279"/>
    <w:rsid w:val="00ED08EE"/>
    <w:rsid w:val="00F4476E"/>
    <w:rsid w:val="00F4590C"/>
    <w:rsid w:val="00F54634"/>
    <w:rsid w:val="00F810BA"/>
    <w:rsid w:val="00FB0D41"/>
    <w:rsid w:val="00FB213D"/>
    <w:rsid w:val="00FE6ED9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C0"/>
  </w:style>
  <w:style w:type="paragraph" w:styleId="Footer">
    <w:name w:val="footer"/>
    <w:basedOn w:val="Normal"/>
    <w:link w:val="FooterChar"/>
    <w:uiPriority w:val="99"/>
    <w:unhideWhenUsed/>
    <w:rsid w:val="0012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C0"/>
  </w:style>
  <w:style w:type="paragraph" w:styleId="ListParagraph">
    <w:name w:val="List Paragraph"/>
    <w:basedOn w:val="Normal"/>
    <w:uiPriority w:val="34"/>
    <w:qFormat/>
    <w:rsid w:val="000716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4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45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17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1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E7439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439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869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9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9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9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92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C0"/>
  </w:style>
  <w:style w:type="paragraph" w:styleId="Footer">
    <w:name w:val="footer"/>
    <w:basedOn w:val="Normal"/>
    <w:link w:val="FooterChar"/>
    <w:uiPriority w:val="99"/>
    <w:unhideWhenUsed/>
    <w:rsid w:val="0012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C0"/>
  </w:style>
  <w:style w:type="paragraph" w:styleId="ListParagraph">
    <w:name w:val="List Paragraph"/>
    <w:basedOn w:val="Normal"/>
    <w:uiPriority w:val="34"/>
    <w:qFormat/>
    <w:rsid w:val="000716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4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45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17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1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E7439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439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3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869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9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9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9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9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/releases/3.3.5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xlsxwriter.readthedocs.org/getting_started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77"/>
    <w:rsid w:val="000F5077"/>
    <w:rsid w:val="00124A54"/>
    <w:rsid w:val="004D1EC0"/>
    <w:rsid w:val="00AA258C"/>
    <w:rsid w:val="00C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CAB794165A4C07B12477CC634BE0AA">
    <w:name w:val="E5CAB794165A4C07B12477CC634BE0AA"/>
    <w:rsid w:val="000F5077"/>
  </w:style>
  <w:style w:type="paragraph" w:customStyle="1" w:styleId="FBBCF4034F84474E8785E21DE39A52C3">
    <w:name w:val="FBBCF4034F84474E8785E21DE39A52C3"/>
    <w:rsid w:val="000F5077"/>
  </w:style>
  <w:style w:type="paragraph" w:customStyle="1" w:styleId="0F4D1B0307DC459E8541028C625AC3FF">
    <w:name w:val="0F4D1B0307DC459E8541028C625AC3FF"/>
    <w:rsid w:val="000F5077"/>
  </w:style>
  <w:style w:type="paragraph" w:customStyle="1" w:styleId="873F089524AC412B848BE0D835DA11CE">
    <w:name w:val="873F089524AC412B848BE0D835DA11CE"/>
    <w:rsid w:val="000F5077"/>
  </w:style>
  <w:style w:type="paragraph" w:customStyle="1" w:styleId="715C5B3296BF476393E46B581A530FC9">
    <w:name w:val="715C5B3296BF476393E46B581A530FC9"/>
    <w:rsid w:val="000F5077"/>
  </w:style>
  <w:style w:type="paragraph" w:customStyle="1" w:styleId="328E1E305CA24ACDA9D54EDB9A2FE997">
    <w:name w:val="328E1E305CA24ACDA9D54EDB9A2FE997"/>
    <w:rsid w:val="000F50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CAB794165A4C07B12477CC634BE0AA">
    <w:name w:val="E5CAB794165A4C07B12477CC634BE0AA"/>
    <w:rsid w:val="000F5077"/>
  </w:style>
  <w:style w:type="paragraph" w:customStyle="1" w:styleId="FBBCF4034F84474E8785E21DE39A52C3">
    <w:name w:val="FBBCF4034F84474E8785E21DE39A52C3"/>
    <w:rsid w:val="000F5077"/>
  </w:style>
  <w:style w:type="paragraph" w:customStyle="1" w:styleId="0F4D1B0307DC459E8541028C625AC3FF">
    <w:name w:val="0F4D1B0307DC459E8541028C625AC3FF"/>
    <w:rsid w:val="000F5077"/>
  </w:style>
  <w:style w:type="paragraph" w:customStyle="1" w:styleId="873F089524AC412B848BE0D835DA11CE">
    <w:name w:val="873F089524AC412B848BE0D835DA11CE"/>
    <w:rsid w:val="000F5077"/>
  </w:style>
  <w:style w:type="paragraph" w:customStyle="1" w:styleId="715C5B3296BF476393E46B581A530FC9">
    <w:name w:val="715C5B3296BF476393E46B581A530FC9"/>
    <w:rsid w:val="000F5077"/>
  </w:style>
  <w:style w:type="paragraph" w:customStyle="1" w:styleId="328E1E305CA24ACDA9D54EDB9A2FE997">
    <w:name w:val="328E1E305CA24ACDA9D54EDB9A2FE997"/>
    <w:rsid w:val="000F5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wbs user guide</vt:lpstr>
    </vt:vector>
  </TitlesOfParts>
  <Company>Accenture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wbs user guide</dc:title>
  <dc:creator>Oumabarani Mauree</dc:creator>
  <cp:lastModifiedBy>Rhodes, Mike</cp:lastModifiedBy>
  <cp:revision>6</cp:revision>
  <dcterms:created xsi:type="dcterms:W3CDTF">2014-09-10T08:48:00Z</dcterms:created>
  <dcterms:modified xsi:type="dcterms:W3CDTF">2014-10-08T11:29:00Z</dcterms:modified>
</cp:coreProperties>
</file>